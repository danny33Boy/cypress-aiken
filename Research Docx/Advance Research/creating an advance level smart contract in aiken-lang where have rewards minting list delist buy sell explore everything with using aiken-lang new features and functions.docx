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or5lkneqfix" w:id="0"/>
      <w:bookmarkEnd w:id="0"/>
      <w:r w:rsidDel="00000000" w:rsidR="00000000" w:rsidRPr="00000000">
        <w:rPr>
          <w:rtl w:val="0"/>
        </w:rPr>
        <w:t xml:space="preserve">creating an advance level smart contract in aiken-lang where have rewards minting list delist buy sell explore everything with using aiken-lang new features and 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Creating an advanced smart contract using Aiken-lang’s new features and functionality requires a deep understanding of the language’s capabilities. We'll focus on building a marketplace that includes features such as rewards minting, listing, delisting, buying, selling, and exploring assets. This contract will use new Aiken functions and modules that provide efficient validation and interaction with on-chain data.</w:t>
        <w:br w:type="textWrapping"/>
      </w:r>
    </w:p>
    <w:p w:rsidR="00000000" w:rsidDel="00000000" w:rsidP="00000000" w:rsidRDefault="00000000" w:rsidRPr="00000000" w14:paraId="00000007">
      <w:pPr>
        <w:pStyle w:val="Heading2"/>
        <w:rPr/>
      </w:pPr>
      <w:bookmarkStart w:colFirst="0" w:colLast="0" w:name="_jyw741938y99" w:id="1"/>
      <w:bookmarkEnd w:id="1"/>
      <w:r w:rsidDel="00000000" w:rsidR="00000000" w:rsidRPr="00000000">
        <w:rPr>
          <w:rtl w:val="0"/>
        </w:rPr>
      </w:r>
    </w:p>
    <w:p w:rsidR="00000000" w:rsidDel="00000000" w:rsidP="00000000" w:rsidRDefault="00000000" w:rsidRPr="00000000" w14:paraId="00000008">
      <w:pPr>
        <w:pStyle w:val="Heading2"/>
        <w:rPr/>
      </w:pPr>
      <w:bookmarkStart w:colFirst="0" w:colLast="0" w:name="_7urw7m28vpb3" w:id="2"/>
      <w:bookmarkEnd w:id="2"/>
      <w:r w:rsidDel="00000000" w:rsidR="00000000" w:rsidRPr="00000000">
        <w:rPr>
          <w:rtl w:val="0"/>
        </w:rPr>
        <w:t xml:space="preserve">step by step, using Aiken-lang's modern features: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ebbcn5va078n" w:id="3"/>
      <w:bookmarkEnd w:id="3"/>
      <w:r w:rsidDel="00000000" w:rsidR="00000000" w:rsidRPr="00000000">
        <w:rPr>
          <w:b w:val="1"/>
          <w:color w:val="000000"/>
          <w:sz w:val="26"/>
          <w:szCs w:val="26"/>
          <w:rtl w:val="0"/>
        </w:rPr>
        <w:t xml:space="preserve">1. Contract Overview</w:t>
      </w:r>
    </w:p>
    <w:p w:rsidR="00000000" w:rsidDel="00000000" w:rsidP="00000000" w:rsidRDefault="00000000" w:rsidRPr="00000000" w14:paraId="0000000B">
      <w:pPr>
        <w:spacing w:after="240" w:before="240" w:lineRule="auto"/>
        <w:rPr/>
      </w:pPr>
      <w:r w:rsidDel="00000000" w:rsidR="00000000" w:rsidRPr="00000000">
        <w:rPr>
          <w:rtl w:val="0"/>
        </w:rPr>
        <w:t xml:space="preserve">This contract provides: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Listing and Delisting</w:t>
      </w:r>
      <w:r w:rsidDel="00000000" w:rsidR="00000000" w:rsidRPr="00000000">
        <w:rPr>
          <w:rtl w:val="0"/>
        </w:rPr>
        <w:t xml:space="preserve">: Users can list or delist assets on the marketplace.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Buying and Selling</w:t>
      </w:r>
      <w:r w:rsidDel="00000000" w:rsidR="00000000" w:rsidRPr="00000000">
        <w:rPr>
          <w:rtl w:val="0"/>
        </w:rPr>
        <w:t xml:space="preserve">: Users can buy listed assets using ADA.</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Rewards Minting</w:t>
      </w:r>
      <w:r w:rsidDel="00000000" w:rsidR="00000000" w:rsidRPr="00000000">
        <w:rPr>
          <w:rtl w:val="0"/>
        </w:rPr>
        <w:t xml:space="preserve">: Users receive rewards after specific conditions, like making multiple purchases.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Exploration</w:t>
      </w:r>
      <w:r w:rsidDel="00000000" w:rsidR="00000000" w:rsidRPr="00000000">
        <w:rPr>
          <w:rtl w:val="0"/>
        </w:rPr>
        <w:t xml:space="preserve">: Users can view and explore all active listings.</w:t>
      </w:r>
    </w:p>
    <w:p w:rsidR="00000000" w:rsidDel="00000000" w:rsidP="00000000" w:rsidRDefault="00000000" w:rsidRPr="00000000" w14:paraId="00000010">
      <w:pPr>
        <w:spacing w:after="240" w:before="240" w:lineRule="auto"/>
        <w:rPr/>
      </w:pPr>
      <w:r w:rsidDel="00000000" w:rsidR="00000000" w:rsidRPr="00000000">
        <w:rPr>
          <w:rtl w:val="0"/>
        </w:rPr>
        <w:t xml:space="preserve">We will structure this contract around a central marketplace state that holds the data for all listings and rewards.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v6ewgcjf0e69" w:id="4"/>
      <w:bookmarkEnd w:id="4"/>
      <w:r w:rsidDel="00000000" w:rsidR="00000000" w:rsidRPr="00000000">
        <w:rPr>
          <w:b w:val="1"/>
          <w:color w:val="000000"/>
          <w:sz w:val="26"/>
          <w:szCs w:val="26"/>
          <w:rtl w:val="0"/>
        </w:rPr>
        <w:t xml:space="preserve">2. Data Types</w:t>
      </w:r>
    </w:p>
    <w:p w:rsidR="00000000" w:rsidDel="00000000" w:rsidP="00000000" w:rsidRDefault="00000000" w:rsidRPr="00000000" w14:paraId="00000012">
      <w:pPr>
        <w:spacing w:after="240" w:before="240" w:lineRule="auto"/>
        <w:rPr/>
      </w:pPr>
      <w:r w:rsidDel="00000000" w:rsidR="00000000" w:rsidRPr="00000000">
        <w:rPr>
          <w:rtl w:val="0"/>
        </w:rPr>
        <w:t xml:space="preserve">We'll define data types for assets, listings, and marketplace state.</w:t>
      </w:r>
    </w:p>
    <w:p w:rsidR="00000000" w:rsidDel="00000000" w:rsidP="00000000" w:rsidRDefault="00000000" w:rsidRPr="00000000" w14:paraId="00000013">
      <w:pPr>
        <w:rPr>
          <w:color w:val="1155cc"/>
        </w:rPr>
      </w:pPr>
      <w:r w:rsidDel="00000000" w:rsidR="00000000" w:rsidRPr="00000000">
        <w:rPr>
          <w:color w:val="1155cc"/>
          <w:rtl w:val="0"/>
        </w:rPr>
        <w:t xml:space="preserve">aiken</w:t>
        <w:br w:type="textWrapping"/>
        <w:br w:type="textWrapping"/>
        <w:t xml:space="preserve">type Asset {</w:t>
      </w:r>
    </w:p>
    <w:p w:rsidR="00000000" w:rsidDel="00000000" w:rsidP="00000000" w:rsidRDefault="00000000" w:rsidRPr="00000000" w14:paraId="00000014">
      <w:pPr>
        <w:rPr>
          <w:color w:val="1155cc"/>
        </w:rPr>
      </w:pPr>
      <w:r w:rsidDel="00000000" w:rsidR="00000000" w:rsidRPr="00000000">
        <w:rPr>
          <w:color w:val="1155cc"/>
          <w:rtl w:val="0"/>
        </w:rPr>
        <w:t xml:space="preserve">    id: ByteArray         -- Unique asset identifier</w:t>
      </w:r>
    </w:p>
    <w:p w:rsidR="00000000" w:rsidDel="00000000" w:rsidP="00000000" w:rsidRDefault="00000000" w:rsidRPr="00000000" w14:paraId="00000015">
      <w:pPr>
        <w:rPr>
          <w:color w:val="1155cc"/>
        </w:rPr>
      </w:pPr>
      <w:r w:rsidDel="00000000" w:rsidR="00000000" w:rsidRPr="00000000">
        <w:rPr>
          <w:color w:val="1155cc"/>
          <w:rtl w:val="0"/>
        </w:rPr>
        <w:t xml:space="preserve">    owner: PubKeyHash     -- Owner's public key</w:t>
      </w:r>
    </w:p>
    <w:p w:rsidR="00000000" w:rsidDel="00000000" w:rsidP="00000000" w:rsidRDefault="00000000" w:rsidRPr="00000000" w14:paraId="00000016">
      <w:pPr>
        <w:rPr>
          <w:color w:val="1155cc"/>
        </w:rPr>
      </w:pPr>
      <w:r w:rsidDel="00000000" w:rsidR="00000000" w:rsidRPr="00000000">
        <w:rPr>
          <w:color w:val="1155cc"/>
          <w:rtl w:val="0"/>
        </w:rPr>
        <w:t xml:space="preserve">    price: Int            -- Asset price in lovelace</w:t>
      </w:r>
    </w:p>
    <w:p w:rsidR="00000000" w:rsidDel="00000000" w:rsidP="00000000" w:rsidRDefault="00000000" w:rsidRPr="00000000" w14:paraId="00000017">
      <w:pPr>
        <w:rPr>
          <w:color w:val="1155cc"/>
        </w:rPr>
      </w:pPr>
      <w:r w:rsidDel="00000000" w:rsidR="00000000" w:rsidRPr="00000000">
        <w:rPr>
          <w:color w:val="1155cc"/>
          <w:rtl w:val="0"/>
        </w:rPr>
        <w:t xml:space="preserve">}</w:t>
      </w:r>
    </w:p>
    <w:p w:rsidR="00000000" w:rsidDel="00000000" w:rsidP="00000000" w:rsidRDefault="00000000" w:rsidRPr="00000000" w14:paraId="00000018">
      <w:pPr>
        <w:rPr>
          <w:color w:val="1155cc"/>
        </w:rPr>
      </w:pPr>
      <w:r w:rsidDel="00000000" w:rsidR="00000000" w:rsidRPr="00000000">
        <w:rPr>
          <w:rtl w:val="0"/>
        </w:rPr>
      </w:r>
    </w:p>
    <w:p w:rsidR="00000000" w:rsidDel="00000000" w:rsidP="00000000" w:rsidRDefault="00000000" w:rsidRPr="00000000" w14:paraId="00000019">
      <w:pPr>
        <w:rPr>
          <w:color w:val="1155cc"/>
        </w:rPr>
      </w:pPr>
      <w:r w:rsidDel="00000000" w:rsidR="00000000" w:rsidRPr="00000000">
        <w:rPr>
          <w:color w:val="1155cc"/>
          <w:rtl w:val="0"/>
        </w:rPr>
        <w:t xml:space="preserve">type Listing {</w:t>
      </w:r>
    </w:p>
    <w:p w:rsidR="00000000" w:rsidDel="00000000" w:rsidP="00000000" w:rsidRDefault="00000000" w:rsidRPr="00000000" w14:paraId="0000001A">
      <w:pPr>
        <w:rPr>
          <w:color w:val="1155cc"/>
        </w:rPr>
      </w:pPr>
      <w:r w:rsidDel="00000000" w:rsidR="00000000" w:rsidRPr="00000000">
        <w:rPr>
          <w:color w:val="1155cc"/>
          <w:rtl w:val="0"/>
        </w:rPr>
        <w:t xml:space="preserve">    asset: Asset           -- The asset being listed</w:t>
      </w:r>
    </w:p>
    <w:p w:rsidR="00000000" w:rsidDel="00000000" w:rsidP="00000000" w:rsidRDefault="00000000" w:rsidRPr="00000000" w14:paraId="0000001B">
      <w:pPr>
        <w:rPr>
          <w:color w:val="1155cc"/>
        </w:rPr>
      </w:pPr>
      <w:r w:rsidDel="00000000" w:rsidR="00000000" w:rsidRPr="00000000">
        <w:rPr>
          <w:color w:val="1155cc"/>
          <w:rtl w:val="0"/>
        </w:rPr>
        <w:t xml:space="preserve">    active: Bool           -- Whether the listing is active</w:t>
      </w:r>
    </w:p>
    <w:p w:rsidR="00000000" w:rsidDel="00000000" w:rsidP="00000000" w:rsidRDefault="00000000" w:rsidRPr="00000000" w14:paraId="0000001C">
      <w:pPr>
        <w:rPr>
          <w:color w:val="1155cc"/>
        </w:rPr>
      </w:pPr>
      <w:r w:rsidDel="00000000" w:rsidR="00000000" w:rsidRPr="00000000">
        <w:rPr>
          <w:color w:val="1155cc"/>
          <w:rtl w:val="0"/>
        </w:rPr>
        <w:t xml:space="preserve">}</w:t>
      </w:r>
    </w:p>
    <w:p w:rsidR="00000000" w:rsidDel="00000000" w:rsidP="00000000" w:rsidRDefault="00000000" w:rsidRPr="00000000" w14:paraId="0000001D">
      <w:pPr>
        <w:rPr>
          <w:color w:val="1155cc"/>
        </w:rPr>
      </w:pPr>
      <w:r w:rsidDel="00000000" w:rsidR="00000000" w:rsidRPr="00000000">
        <w:rPr>
          <w:rtl w:val="0"/>
        </w:rPr>
      </w:r>
    </w:p>
    <w:p w:rsidR="00000000" w:rsidDel="00000000" w:rsidP="00000000" w:rsidRDefault="00000000" w:rsidRPr="00000000" w14:paraId="0000001E">
      <w:pPr>
        <w:rPr>
          <w:color w:val="1155cc"/>
        </w:rPr>
      </w:pPr>
      <w:r w:rsidDel="00000000" w:rsidR="00000000" w:rsidRPr="00000000">
        <w:rPr>
          <w:color w:val="1155cc"/>
          <w:rtl w:val="0"/>
        </w:rPr>
        <w:t xml:space="preserve">type MarketplaceState {</w:t>
      </w:r>
    </w:p>
    <w:p w:rsidR="00000000" w:rsidDel="00000000" w:rsidP="00000000" w:rsidRDefault="00000000" w:rsidRPr="00000000" w14:paraId="0000001F">
      <w:pPr>
        <w:rPr>
          <w:color w:val="1155cc"/>
        </w:rPr>
      </w:pPr>
      <w:r w:rsidDel="00000000" w:rsidR="00000000" w:rsidRPr="00000000">
        <w:rPr>
          <w:color w:val="1155cc"/>
          <w:rtl w:val="0"/>
        </w:rPr>
        <w:t xml:space="preserve">    listings: Map ByteArray Listing   -- Mapping from asset IDs to listings</w:t>
      </w:r>
    </w:p>
    <w:p w:rsidR="00000000" w:rsidDel="00000000" w:rsidP="00000000" w:rsidRDefault="00000000" w:rsidRPr="00000000" w14:paraId="00000020">
      <w:pPr>
        <w:rPr>
          <w:color w:val="1155cc"/>
        </w:rPr>
      </w:pPr>
      <w:r w:rsidDel="00000000" w:rsidR="00000000" w:rsidRPr="00000000">
        <w:rPr>
          <w:color w:val="1155cc"/>
          <w:rtl w:val="0"/>
        </w:rPr>
        <w:t xml:space="preserve">    rewards: Map PubKeyHash Int       -- Mapping from user PKHs to their rewards</w:t>
      </w:r>
    </w:p>
    <w:p w:rsidR="00000000" w:rsidDel="00000000" w:rsidP="00000000" w:rsidRDefault="00000000" w:rsidRPr="00000000" w14:paraId="00000021">
      <w:pPr>
        <w:rPr>
          <w:color w:val="1155cc"/>
        </w:rPr>
      </w:pPr>
      <w:r w:rsidDel="00000000" w:rsidR="00000000" w:rsidRPr="00000000">
        <w:rPr>
          <w:color w:val="1155cc"/>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Asset</w:t>
      </w:r>
      <w:r w:rsidDel="00000000" w:rsidR="00000000" w:rsidRPr="00000000">
        <w:rPr>
          <w:rtl w:val="0"/>
        </w:rPr>
        <w:t xml:space="preserve">: A digital asset with an ID, owner, and price.</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Listing</w:t>
      </w:r>
      <w:r w:rsidDel="00000000" w:rsidR="00000000" w:rsidRPr="00000000">
        <w:rPr>
          <w:rtl w:val="0"/>
        </w:rPr>
        <w:t xml:space="preserve">: Represents the state of an asset in the marketplace (listed or delisted).</w:t>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MarketplaceState</w:t>
      </w:r>
      <w:r w:rsidDel="00000000" w:rsidR="00000000" w:rsidRPr="00000000">
        <w:rPr>
          <w:rtl w:val="0"/>
        </w:rPr>
        <w:t xml:space="preserve">: Tracks all listings and user rewards.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c47t2r5eqgnm" w:id="5"/>
      <w:bookmarkEnd w:id="5"/>
      <w:r w:rsidDel="00000000" w:rsidR="00000000" w:rsidRPr="00000000">
        <w:rPr>
          <w:b w:val="1"/>
          <w:color w:val="000000"/>
          <w:sz w:val="26"/>
          <w:szCs w:val="26"/>
          <w:rtl w:val="0"/>
        </w:rPr>
        <w:t xml:space="preserve">3. Contract Logic</w:t>
      </w:r>
    </w:p>
    <w:p w:rsidR="00000000" w:rsidDel="00000000" w:rsidP="00000000" w:rsidRDefault="00000000" w:rsidRPr="00000000" w14:paraId="00000029">
      <w:pPr>
        <w:spacing w:after="240" w:before="240" w:lineRule="auto"/>
        <w:rPr/>
      </w:pPr>
      <w:r w:rsidDel="00000000" w:rsidR="00000000" w:rsidRPr="00000000">
        <w:rPr>
          <w:rtl w:val="0"/>
        </w:rPr>
        <w:t xml:space="preserve">We'll write contract functions to handle listing, delisting, buying, selling, and reward minting. Each function will follow a specific set of rules to validate the transaction and update the state.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r571quptbqo" w:id="6"/>
      <w:bookmarkEnd w:id="6"/>
      <w:r w:rsidDel="00000000" w:rsidR="00000000" w:rsidRPr="00000000">
        <w:rPr>
          <w:b w:val="1"/>
          <w:color w:val="000000"/>
          <w:sz w:val="22"/>
          <w:szCs w:val="22"/>
          <w:rtl w:val="0"/>
        </w:rPr>
        <w:t xml:space="preserve">3.1. Listing an Asset</w:t>
      </w:r>
    </w:p>
    <w:p w:rsidR="00000000" w:rsidDel="00000000" w:rsidP="00000000" w:rsidRDefault="00000000" w:rsidRPr="00000000" w14:paraId="0000002B">
      <w:pPr>
        <w:spacing w:after="240" w:before="240" w:lineRule="auto"/>
        <w:rPr/>
      </w:pPr>
      <w:r w:rsidDel="00000000" w:rsidR="00000000" w:rsidRPr="00000000">
        <w:rPr>
          <w:rtl w:val="0"/>
        </w:rPr>
        <w:t xml:space="preserve">This function allows a user to list an asset on the marketplace.</w:t>
      </w:r>
    </w:p>
    <w:p w:rsidR="00000000" w:rsidDel="00000000" w:rsidP="00000000" w:rsidRDefault="00000000" w:rsidRPr="00000000" w14:paraId="0000002C">
      <w:pPr>
        <w:rPr>
          <w:color w:val="45818e"/>
        </w:rPr>
      </w:pPr>
      <w:r w:rsidDel="00000000" w:rsidR="00000000" w:rsidRPr="00000000">
        <w:rPr>
          <w:color w:val="45818e"/>
          <w:rtl w:val="0"/>
        </w:rPr>
        <w:t xml:space="preserve">aiken</w:t>
      </w:r>
    </w:p>
    <w:p w:rsidR="00000000" w:rsidDel="00000000" w:rsidP="00000000" w:rsidRDefault="00000000" w:rsidRPr="00000000" w14:paraId="0000002D">
      <w:pPr>
        <w:rPr>
          <w:color w:val="45818e"/>
        </w:rPr>
      </w:pPr>
      <w:r w:rsidDel="00000000" w:rsidR="00000000" w:rsidRPr="00000000">
        <w:rPr>
          <w:rtl w:val="0"/>
        </w:rPr>
      </w:r>
    </w:p>
    <w:p w:rsidR="00000000" w:rsidDel="00000000" w:rsidP="00000000" w:rsidRDefault="00000000" w:rsidRPr="00000000" w14:paraId="0000002E">
      <w:pPr>
        <w:rPr>
          <w:color w:val="45818e"/>
        </w:rPr>
      </w:pPr>
      <w:r w:rsidDel="00000000" w:rsidR="00000000" w:rsidRPr="00000000">
        <w:rPr>
          <w:color w:val="45818e"/>
          <w:rtl w:val="0"/>
        </w:rPr>
        <w:t xml:space="preserve">validator list_asset(datum: PubKeyHash, redeemer: Asset, context: ScriptContext) -&gt; Bool {</w:t>
      </w:r>
    </w:p>
    <w:p w:rsidR="00000000" w:rsidDel="00000000" w:rsidP="00000000" w:rsidRDefault="00000000" w:rsidRPr="00000000" w14:paraId="0000002F">
      <w:pPr>
        <w:rPr>
          <w:color w:val="45818e"/>
        </w:rPr>
      </w:pPr>
      <w:r w:rsidDel="00000000" w:rsidR="00000000" w:rsidRPr="00000000">
        <w:rPr>
          <w:color w:val="45818e"/>
          <w:rtl w:val="0"/>
        </w:rPr>
        <w:t xml:space="preserve">    let tx_info = context.tx_info</w:t>
      </w:r>
    </w:p>
    <w:p w:rsidR="00000000" w:rsidDel="00000000" w:rsidP="00000000" w:rsidRDefault="00000000" w:rsidRPr="00000000" w14:paraId="00000030">
      <w:pPr>
        <w:rPr>
          <w:color w:val="45818e"/>
        </w:rPr>
      </w:pPr>
      <w:r w:rsidDel="00000000" w:rsidR="00000000" w:rsidRPr="00000000">
        <w:rPr>
          <w:color w:val="45818e"/>
          <w:rtl w:val="0"/>
        </w:rPr>
        <w:t xml:space="preserve">    let asset_id = redeemer.id</w:t>
      </w:r>
    </w:p>
    <w:p w:rsidR="00000000" w:rsidDel="00000000" w:rsidP="00000000" w:rsidRDefault="00000000" w:rsidRPr="00000000" w14:paraId="00000031">
      <w:pPr>
        <w:rPr>
          <w:color w:val="45818e"/>
        </w:rPr>
      </w:pPr>
      <w:r w:rsidDel="00000000" w:rsidR="00000000" w:rsidRPr="00000000">
        <w:rPr>
          <w:color w:val="45818e"/>
          <w:rtl w:val="0"/>
        </w:rPr>
        <w:t xml:space="preserve">    let new_listing = Listing {</w:t>
      </w:r>
    </w:p>
    <w:p w:rsidR="00000000" w:rsidDel="00000000" w:rsidP="00000000" w:rsidRDefault="00000000" w:rsidRPr="00000000" w14:paraId="00000032">
      <w:pPr>
        <w:rPr>
          <w:color w:val="45818e"/>
        </w:rPr>
      </w:pPr>
      <w:r w:rsidDel="00000000" w:rsidR="00000000" w:rsidRPr="00000000">
        <w:rPr>
          <w:color w:val="45818e"/>
          <w:rtl w:val="0"/>
        </w:rPr>
        <w:t xml:space="preserve">        asset: redeemer,</w:t>
      </w:r>
    </w:p>
    <w:p w:rsidR="00000000" w:rsidDel="00000000" w:rsidP="00000000" w:rsidRDefault="00000000" w:rsidRPr="00000000" w14:paraId="00000033">
      <w:pPr>
        <w:rPr>
          <w:color w:val="45818e"/>
        </w:rPr>
      </w:pPr>
      <w:r w:rsidDel="00000000" w:rsidR="00000000" w:rsidRPr="00000000">
        <w:rPr>
          <w:color w:val="45818e"/>
          <w:rtl w:val="0"/>
        </w:rPr>
        <w:t xml:space="preserve">        active: true</w:t>
      </w:r>
    </w:p>
    <w:p w:rsidR="00000000" w:rsidDel="00000000" w:rsidP="00000000" w:rsidRDefault="00000000" w:rsidRPr="00000000" w14:paraId="00000034">
      <w:pPr>
        <w:rPr>
          <w:color w:val="45818e"/>
        </w:rPr>
      </w:pPr>
      <w:r w:rsidDel="00000000" w:rsidR="00000000" w:rsidRPr="00000000">
        <w:rPr>
          <w:color w:val="45818e"/>
          <w:rtl w:val="0"/>
        </w:rPr>
        <w:t xml:space="preserve">    }</w:t>
      </w:r>
    </w:p>
    <w:p w:rsidR="00000000" w:rsidDel="00000000" w:rsidP="00000000" w:rsidRDefault="00000000" w:rsidRPr="00000000" w14:paraId="00000035">
      <w:pPr>
        <w:rPr>
          <w:color w:val="45818e"/>
        </w:rPr>
      </w:pPr>
      <w:r w:rsidDel="00000000" w:rsidR="00000000" w:rsidRPr="00000000">
        <w:rPr>
          <w:rtl w:val="0"/>
        </w:rPr>
      </w:r>
    </w:p>
    <w:p w:rsidR="00000000" w:rsidDel="00000000" w:rsidP="00000000" w:rsidRDefault="00000000" w:rsidRPr="00000000" w14:paraId="00000036">
      <w:pPr>
        <w:rPr>
          <w:color w:val="45818e"/>
        </w:rPr>
      </w:pPr>
      <w:r w:rsidDel="00000000" w:rsidR="00000000" w:rsidRPr="00000000">
        <w:rPr>
          <w:color w:val="45818e"/>
          <w:rtl w:val="0"/>
        </w:rPr>
        <w:t xml:space="preserve">    let listings = find_in_script_datum(context.input_datum)</w:t>
      </w:r>
    </w:p>
    <w:p w:rsidR="00000000" w:rsidDel="00000000" w:rsidP="00000000" w:rsidRDefault="00000000" w:rsidRPr="00000000" w14:paraId="00000037">
      <w:pPr>
        <w:rPr>
          <w:color w:val="45818e"/>
        </w:rPr>
      </w:pPr>
      <w:r w:rsidDel="00000000" w:rsidR="00000000" w:rsidRPr="00000000">
        <w:rPr>
          <w:color w:val="45818e"/>
          <w:rtl w:val="0"/>
        </w:rPr>
        <w:t xml:space="preserve">    let new_listings = Map.insert(asset_id, new_listing, listings)</w:t>
      </w:r>
    </w:p>
    <w:p w:rsidR="00000000" w:rsidDel="00000000" w:rsidP="00000000" w:rsidRDefault="00000000" w:rsidRPr="00000000" w14:paraId="00000038">
      <w:pPr>
        <w:rPr>
          <w:color w:val="45818e"/>
        </w:rPr>
      </w:pPr>
      <w:r w:rsidDel="00000000" w:rsidR="00000000" w:rsidRPr="00000000">
        <w:rPr>
          <w:rtl w:val="0"/>
        </w:rPr>
      </w:r>
    </w:p>
    <w:p w:rsidR="00000000" w:rsidDel="00000000" w:rsidP="00000000" w:rsidRDefault="00000000" w:rsidRPr="00000000" w14:paraId="00000039">
      <w:pPr>
        <w:rPr>
          <w:color w:val="45818e"/>
        </w:rPr>
      </w:pPr>
      <w:r w:rsidDel="00000000" w:rsidR="00000000" w:rsidRPr="00000000">
        <w:rPr>
          <w:color w:val="45818e"/>
          <w:rtl w:val="0"/>
        </w:rPr>
        <w:t xml:space="preserve">    assert.contains(tx_info.signatories, redeemer.owner) -- Ensure the owner is the one listing the asset</w:t>
      </w:r>
    </w:p>
    <w:p w:rsidR="00000000" w:rsidDel="00000000" w:rsidP="00000000" w:rsidRDefault="00000000" w:rsidRPr="00000000" w14:paraId="0000003A">
      <w:pPr>
        <w:rPr>
          <w:color w:val="45818e"/>
        </w:rPr>
      </w:pPr>
      <w:r w:rsidDel="00000000" w:rsidR="00000000" w:rsidRPr="00000000">
        <w:rPr>
          <w:rtl w:val="0"/>
        </w:rPr>
      </w:r>
    </w:p>
    <w:p w:rsidR="00000000" w:rsidDel="00000000" w:rsidP="00000000" w:rsidRDefault="00000000" w:rsidRPr="00000000" w14:paraId="0000003B">
      <w:pPr>
        <w:rPr>
          <w:color w:val="45818e"/>
        </w:rPr>
      </w:pPr>
      <w:r w:rsidDel="00000000" w:rsidR="00000000" w:rsidRPr="00000000">
        <w:rPr>
          <w:color w:val="45818e"/>
          <w:rtl w:val="0"/>
        </w:rPr>
        <w:t xml:space="preserve">    ScriptContext.output_datum_is(context.output_datum, new_listings)</w:t>
      </w:r>
    </w:p>
    <w:p w:rsidR="00000000" w:rsidDel="00000000" w:rsidP="00000000" w:rsidRDefault="00000000" w:rsidRPr="00000000" w14:paraId="0000003C">
      <w:pPr>
        <w:rPr>
          <w:color w:val="45818e"/>
        </w:rPr>
      </w:pPr>
      <w:r w:rsidDel="00000000" w:rsidR="00000000" w:rsidRPr="00000000">
        <w:rPr>
          <w:color w:val="45818e"/>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spacing w:after="240" w:before="240" w:lineRule="auto"/>
        <w:ind w:left="720" w:hanging="360"/>
      </w:pPr>
      <w:r w:rsidDel="00000000" w:rsidR="00000000" w:rsidRPr="00000000">
        <w:rPr>
          <w:b w:val="1"/>
          <w:rtl w:val="0"/>
        </w:rPr>
        <w:t xml:space="preserve">Logic</w:t>
      </w:r>
      <w:r w:rsidDel="00000000" w:rsidR="00000000" w:rsidRPr="00000000">
        <w:rPr>
          <w:rtl w:val="0"/>
        </w:rPr>
        <w:t xml:space="preserve">: The owner of the asset lists it by passing the asset’s data as the redeemer. The contract checks that the owner is signing the transaction and adds the listing to the marketplace.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tw5p823xap02" w:id="7"/>
      <w:bookmarkEnd w:id="7"/>
      <w:r w:rsidDel="00000000" w:rsidR="00000000" w:rsidRPr="00000000">
        <w:rPr>
          <w:b w:val="1"/>
          <w:color w:val="000000"/>
          <w:sz w:val="22"/>
          <w:szCs w:val="22"/>
          <w:rtl w:val="0"/>
        </w:rPr>
        <w:t xml:space="preserve">3.2. Delisting an Asset</w:t>
      </w:r>
    </w:p>
    <w:p w:rsidR="00000000" w:rsidDel="00000000" w:rsidP="00000000" w:rsidRDefault="00000000" w:rsidRPr="00000000" w14:paraId="00000040">
      <w:pPr>
        <w:spacing w:after="240" w:before="240" w:lineRule="auto"/>
        <w:rPr/>
      </w:pPr>
      <w:r w:rsidDel="00000000" w:rsidR="00000000" w:rsidRPr="00000000">
        <w:rPr>
          <w:rtl w:val="0"/>
        </w:rPr>
        <w:t xml:space="preserve">Users can delist their assets from the marketplace.</w:t>
      </w:r>
    </w:p>
    <w:p w:rsidR="00000000" w:rsidDel="00000000" w:rsidP="00000000" w:rsidRDefault="00000000" w:rsidRPr="00000000" w14:paraId="00000041">
      <w:pPr>
        <w:rPr>
          <w:color w:val="a64d79"/>
        </w:rPr>
      </w:pPr>
      <w:r w:rsidDel="00000000" w:rsidR="00000000" w:rsidRPr="00000000">
        <w:rPr>
          <w:color w:val="a64d79"/>
          <w:rtl w:val="0"/>
        </w:rPr>
        <w:t xml:space="preserve">aiken</w:t>
      </w:r>
    </w:p>
    <w:p w:rsidR="00000000" w:rsidDel="00000000" w:rsidP="00000000" w:rsidRDefault="00000000" w:rsidRPr="00000000" w14:paraId="00000042">
      <w:pPr>
        <w:rPr>
          <w:color w:val="a64d79"/>
        </w:rPr>
      </w:pPr>
      <w:r w:rsidDel="00000000" w:rsidR="00000000" w:rsidRPr="00000000">
        <w:rPr>
          <w:color w:val="a64d79"/>
          <w:rtl w:val="0"/>
        </w:rPr>
        <w:t xml:space="preserve">validator delist_asset(datum: PubKeyHash, redeemer: ByteArray, context: ScriptContext) -&gt; Bool {</w:t>
      </w:r>
    </w:p>
    <w:p w:rsidR="00000000" w:rsidDel="00000000" w:rsidP="00000000" w:rsidRDefault="00000000" w:rsidRPr="00000000" w14:paraId="00000043">
      <w:pPr>
        <w:rPr>
          <w:color w:val="a64d79"/>
        </w:rPr>
      </w:pPr>
      <w:r w:rsidDel="00000000" w:rsidR="00000000" w:rsidRPr="00000000">
        <w:rPr>
          <w:color w:val="a64d79"/>
          <w:rtl w:val="0"/>
        </w:rPr>
        <w:t xml:space="preserve">    let tx_info = context.tx_info</w:t>
      </w:r>
    </w:p>
    <w:p w:rsidR="00000000" w:rsidDel="00000000" w:rsidP="00000000" w:rsidRDefault="00000000" w:rsidRPr="00000000" w14:paraId="00000044">
      <w:pPr>
        <w:rPr>
          <w:color w:val="a64d79"/>
        </w:rPr>
      </w:pPr>
      <w:r w:rsidDel="00000000" w:rsidR="00000000" w:rsidRPr="00000000">
        <w:rPr>
          <w:color w:val="a64d79"/>
          <w:rtl w:val="0"/>
        </w:rPr>
        <w:t xml:space="preserve">    let asset_id = redeemer</w:t>
      </w:r>
    </w:p>
    <w:p w:rsidR="00000000" w:rsidDel="00000000" w:rsidP="00000000" w:rsidRDefault="00000000" w:rsidRPr="00000000" w14:paraId="00000045">
      <w:pPr>
        <w:rPr>
          <w:color w:val="a64d79"/>
        </w:rPr>
      </w:pPr>
      <w:r w:rsidDel="00000000" w:rsidR="00000000" w:rsidRPr="00000000">
        <w:rPr>
          <w:rtl w:val="0"/>
        </w:rPr>
      </w:r>
    </w:p>
    <w:p w:rsidR="00000000" w:rsidDel="00000000" w:rsidP="00000000" w:rsidRDefault="00000000" w:rsidRPr="00000000" w14:paraId="00000046">
      <w:pPr>
        <w:rPr>
          <w:color w:val="a64d79"/>
        </w:rPr>
      </w:pPr>
      <w:r w:rsidDel="00000000" w:rsidR="00000000" w:rsidRPr="00000000">
        <w:rPr>
          <w:color w:val="a64d79"/>
          <w:rtl w:val="0"/>
        </w:rPr>
        <w:t xml:space="preserve">    let listings = find_in_script_datum(context.input_datum)</w:t>
      </w:r>
    </w:p>
    <w:p w:rsidR="00000000" w:rsidDel="00000000" w:rsidP="00000000" w:rsidRDefault="00000000" w:rsidRPr="00000000" w14:paraId="00000047">
      <w:pPr>
        <w:rPr>
          <w:color w:val="a64d79"/>
        </w:rPr>
      </w:pPr>
      <w:r w:rsidDel="00000000" w:rsidR="00000000" w:rsidRPr="00000000">
        <w:rPr>
          <w:color w:val="a64d79"/>
          <w:rtl w:val="0"/>
        </w:rPr>
        <w:t xml:space="preserve">    let listing = Map.get(asset_id, listings)</w:t>
      </w:r>
    </w:p>
    <w:p w:rsidR="00000000" w:rsidDel="00000000" w:rsidP="00000000" w:rsidRDefault="00000000" w:rsidRPr="00000000" w14:paraId="00000048">
      <w:pPr>
        <w:rPr>
          <w:color w:val="a64d79"/>
        </w:rPr>
      </w:pPr>
      <w:r w:rsidDel="00000000" w:rsidR="00000000" w:rsidRPr="00000000">
        <w:rPr>
          <w:rtl w:val="0"/>
        </w:rPr>
      </w:r>
    </w:p>
    <w:p w:rsidR="00000000" w:rsidDel="00000000" w:rsidP="00000000" w:rsidRDefault="00000000" w:rsidRPr="00000000" w14:paraId="00000049">
      <w:pPr>
        <w:rPr>
          <w:color w:val="a64d79"/>
        </w:rPr>
      </w:pPr>
      <w:r w:rsidDel="00000000" w:rsidR="00000000" w:rsidRPr="00000000">
        <w:rPr>
          <w:color w:val="a64d79"/>
          <w:rtl w:val="0"/>
        </w:rPr>
        <w:t xml:space="preserve">    assert.some(listing, "Listing not found")</w:t>
      </w:r>
    </w:p>
    <w:p w:rsidR="00000000" w:rsidDel="00000000" w:rsidP="00000000" w:rsidRDefault="00000000" w:rsidRPr="00000000" w14:paraId="0000004A">
      <w:pPr>
        <w:rPr>
          <w:color w:val="a64d79"/>
        </w:rPr>
      </w:pPr>
      <w:r w:rsidDel="00000000" w:rsidR="00000000" w:rsidRPr="00000000">
        <w:rPr>
          <w:color w:val="a64d79"/>
          <w:rtl w:val="0"/>
        </w:rPr>
        <w:t xml:space="preserve">    assert.equal(listing.active, true) -- Asset must be active to delist</w:t>
      </w:r>
    </w:p>
    <w:p w:rsidR="00000000" w:rsidDel="00000000" w:rsidP="00000000" w:rsidRDefault="00000000" w:rsidRPr="00000000" w14:paraId="0000004B">
      <w:pPr>
        <w:rPr>
          <w:color w:val="a64d79"/>
        </w:rPr>
      </w:pPr>
      <w:r w:rsidDel="00000000" w:rsidR="00000000" w:rsidRPr="00000000">
        <w:rPr>
          <w:color w:val="a64d79"/>
          <w:rtl w:val="0"/>
        </w:rPr>
        <w:t xml:space="preserve">    assert.contains(tx_info.signatories, listing.asset.owner) -- Owner must be the one delisting</w:t>
      </w:r>
    </w:p>
    <w:p w:rsidR="00000000" w:rsidDel="00000000" w:rsidP="00000000" w:rsidRDefault="00000000" w:rsidRPr="00000000" w14:paraId="0000004C">
      <w:pPr>
        <w:rPr>
          <w:color w:val="a64d79"/>
        </w:rPr>
      </w:pPr>
      <w:r w:rsidDel="00000000" w:rsidR="00000000" w:rsidRPr="00000000">
        <w:rPr>
          <w:rtl w:val="0"/>
        </w:rPr>
      </w:r>
    </w:p>
    <w:p w:rsidR="00000000" w:rsidDel="00000000" w:rsidP="00000000" w:rsidRDefault="00000000" w:rsidRPr="00000000" w14:paraId="0000004D">
      <w:pPr>
        <w:rPr>
          <w:color w:val="a64d79"/>
        </w:rPr>
      </w:pPr>
      <w:r w:rsidDel="00000000" w:rsidR="00000000" w:rsidRPr="00000000">
        <w:rPr>
          <w:color w:val="a64d79"/>
          <w:rtl w:val="0"/>
        </w:rPr>
        <w:t xml:space="preserve">    let updated_listings = Map.insert(asset_id, {listing with active = false}, listings)</w:t>
      </w:r>
    </w:p>
    <w:p w:rsidR="00000000" w:rsidDel="00000000" w:rsidP="00000000" w:rsidRDefault="00000000" w:rsidRPr="00000000" w14:paraId="0000004E">
      <w:pPr>
        <w:rPr>
          <w:color w:val="a64d79"/>
        </w:rPr>
      </w:pPr>
      <w:r w:rsidDel="00000000" w:rsidR="00000000" w:rsidRPr="00000000">
        <w:rPr>
          <w:color w:val="a64d79"/>
          <w:rtl w:val="0"/>
        </w:rPr>
        <w:t xml:space="preserve">    ScriptContext.output_datum_is(context.output_datum, updated_listings)</w:t>
      </w:r>
    </w:p>
    <w:p w:rsidR="00000000" w:rsidDel="00000000" w:rsidP="00000000" w:rsidRDefault="00000000" w:rsidRPr="00000000" w14:paraId="0000004F">
      <w:pPr>
        <w:rPr>
          <w:color w:val="a64d79"/>
        </w:rPr>
      </w:pPr>
      <w:r w:rsidDel="00000000" w:rsidR="00000000" w:rsidRPr="00000000">
        <w:rPr>
          <w:color w:val="a64d79"/>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Logic</w:t>
      </w:r>
      <w:r w:rsidDel="00000000" w:rsidR="00000000" w:rsidRPr="00000000">
        <w:rPr>
          <w:rtl w:val="0"/>
        </w:rPr>
        <w:t xml:space="preserve">: The asset owner provides the asset ID in the redeemer, and the contract verifies that the listing is active and the owner is signing the transaction before deactivating the listing.</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u7plaxl1esih" w:id="8"/>
      <w:bookmarkEnd w:id="8"/>
      <w:r w:rsidDel="00000000" w:rsidR="00000000" w:rsidRPr="00000000">
        <w:rPr>
          <w:b w:val="1"/>
          <w:color w:val="000000"/>
          <w:sz w:val="22"/>
          <w:szCs w:val="22"/>
          <w:rtl w:val="0"/>
        </w:rPr>
        <w:t xml:space="preserve">3.3. Buying an Asset</w:t>
      </w:r>
    </w:p>
    <w:p w:rsidR="00000000" w:rsidDel="00000000" w:rsidP="00000000" w:rsidRDefault="00000000" w:rsidRPr="00000000" w14:paraId="00000054">
      <w:pPr>
        <w:spacing w:after="240" w:before="240" w:lineRule="auto"/>
        <w:rPr/>
      </w:pPr>
      <w:r w:rsidDel="00000000" w:rsidR="00000000" w:rsidRPr="00000000">
        <w:rPr>
          <w:rtl w:val="0"/>
        </w:rPr>
        <w:t xml:space="preserve">When a user buys an asset, the contract will transfer ADA and update the marketplace state.</w:t>
      </w:r>
    </w:p>
    <w:p w:rsidR="00000000" w:rsidDel="00000000" w:rsidP="00000000" w:rsidRDefault="00000000" w:rsidRPr="00000000" w14:paraId="00000055">
      <w:pPr>
        <w:rPr/>
      </w:pPr>
      <w:r w:rsidDel="00000000" w:rsidR="00000000" w:rsidRPr="00000000">
        <w:rPr>
          <w:rtl w:val="0"/>
        </w:rPr>
        <w:t xml:space="preserve">aiken</w:t>
      </w:r>
    </w:p>
    <w:p w:rsidR="00000000" w:rsidDel="00000000" w:rsidP="00000000" w:rsidRDefault="00000000" w:rsidRPr="00000000" w14:paraId="00000056">
      <w:pPr>
        <w:rPr>
          <w:b w:val="1"/>
          <w:color w:val="7f6000"/>
        </w:rPr>
      </w:pPr>
      <w:r w:rsidDel="00000000" w:rsidR="00000000" w:rsidRPr="00000000">
        <w:rPr>
          <w:b w:val="1"/>
          <w:color w:val="7f6000"/>
          <w:rtl w:val="0"/>
        </w:rPr>
        <w:t xml:space="preserve">validator buy_asset(datum: PubKeyHash, redeemer: ByteArray, context: ScriptContext) -&gt; Bool {</w:t>
      </w:r>
    </w:p>
    <w:p w:rsidR="00000000" w:rsidDel="00000000" w:rsidP="00000000" w:rsidRDefault="00000000" w:rsidRPr="00000000" w14:paraId="00000057">
      <w:pPr>
        <w:rPr>
          <w:b w:val="1"/>
          <w:color w:val="7f6000"/>
        </w:rPr>
      </w:pPr>
      <w:r w:rsidDel="00000000" w:rsidR="00000000" w:rsidRPr="00000000">
        <w:rPr>
          <w:b w:val="1"/>
          <w:color w:val="7f6000"/>
          <w:rtl w:val="0"/>
        </w:rPr>
        <w:t xml:space="preserve">    let tx_info = context.tx_info</w:t>
      </w:r>
    </w:p>
    <w:p w:rsidR="00000000" w:rsidDel="00000000" w:rsidP="00000000" w:rsidRDefault="00000000" w:rsidRPr="00000000" w14:paraId="00000058">
      <w:pPr>
        <w:rPr>
          <w:b w:val="1"/>
          <w:color w:val="7f6000"/>
        </w:rPr>
      </w:pPr>
      <w:r w:rsidDel="00000000" w:rsidR="00000000" w:rsidRPr="00000000">
        <w:rPr>
          <w:b w:val="1"/>
          <w:color w:val="7f6000"/>
          <w:rtl w:val="0"/>
        </w:rPr>
        <w:t xml:space="preserve">    let asset_id = redeemer</w:t>
      </w:r>
    </w:p>
    <w:p w:rsidR="00000000" w:rsidDel="00000000" w:rsidP="00000000" w:rsidRDefault="00000000" w:rsidRPr="00000000" w14:paraId="00000059">
      <w:pPr>
        <w:rPr>
          <w:b w:val="1"/>
          <w:color w:val="7f6000"/>
        </w:rPr>
      </w:pPr>
      <w:r w:rsidDel="00000000" w:rsidR="00000000" w:rsidRPr="00000000">
        <w:rPr>
          <w:rtl w:val="0"/>
        </w:rPr>
      </w:r>
    </w:p>
    <w:p w:rsidR="00000000" w:rsidDel="00000000" w:rsidP="00000000" w:rsidRDefault="00000000" w:rsidRPr="00000000" w14:paraId="0000005A">
      <w:pPr>
        <w:rPr>
          <w:b w:val="1"/>
          <w:color w:val="7f6000"/>
        </w:rPr>
      </w:pPr>
      <w:r w:rsidDel="00000000" w:rsidR="00000000" w:rsidRPr="00000000">
        <w:rPr>
          <w:b w:val="1"/>
          <w:color w:val="7f6000"/>
          <w:rtl w:val="0"/>
        </w:rPr>
        <w:t xml:space="preserve">    let listings = find_in_script_datum(context.input_datum)</w:t>
      </w:r>
    </w:p>
    <w:p w:rsidR="00000000" w:rsidDel="00000000" w:rsidP="00000000" w:rsidRDefault="00000000" w:rsidRPr="00000000" w14:paraId="0000005B">
      <w:pPr>
        <w:rPr>
          <w:b w:val="1"/>
          <w:color w:val="7f6000"/>
        </w:rPr>
      </w:pPr>
      <w:r w:rsidDel="00000000" w:rsidR="00000000" w:rsidRPr="00000000">
        <w:rPr>
          <w:b w:val="1"/>
          <w:color w:val="7f6000"/>
          <w:rtl w:val="0"/>
        </w:rPr>
        <w:t xml:space="preserve">    let listing = Map.get(asset_id, listings)</w:t>
      </w:r>
    </w:p>
    <w:p w:rsidR="00000000" w:rsidDel="00000000" w:rsidP="00000000" w:rsidRDefault="00000000" w:rsidRPr="00000000" w14:paraId="0000005C">
      <w:pPr>
        <w:rPr>
          <w:b w:val="1"/>
          <w:color w:val="7f6000"/>
        </w:rPr>
      </w:pPr>
      <w:r w:rsidDel="00000000" w:rsidR="00000000" w:rsidRPr="00000000">
        <w:rPr>
          <w:rtl w:val="0"/>
        </w:rPr>
      </w:r>
    </w:p>
    <w:p w:rsidR="00000000" w:rsidDel="00000000" w:rsidP="00000000" w:rsidRDefault="00000000" w:rsidRPr="00000000" w14:paraId="0000005D">
      <w:pPr>
        <w:rPr>
          <w:b w:val="1"/>
          <w:color w:val="7f6000"/>
        </w:rPr>
      </w:pPr>
      <w:r w:rsidDel="00000000" w:rsidR="00000000" w:rsidRPr="00000000">
        <w:rPr>
          <w:b w:val="1"/>
          <w:color w:val="7f6000"/>
          <w:rtl w:val="0"/>
        </w:rPr>
        <w:t xml:space="preserve">    assert.some(listing, "Asset not listed")</w:t>
      </w:r>
    </w:p>
    <w:p w:rsidR="00000000" w:rsidDel="00000000" w:rsidP="00000000" w:rsidRDefault="00000000" w:rsidRPr="00000000" w14:paraId="0000005E">
      <w:pPr>
        <w:rPr>
          <w:b w:val="1"/>
          <w:color w:val="7f6000"/>
        </w:rPr>
      </w:pPr>
      <w:r w:rsidDel="00000000" w:rsidR="00000000" w:rsidRPr="00000000">
        <w:rPr>
          <w:b w:val="1"/>
          <w:color w:val="7f6000"/>
          <w:rtl w:val="0"/>
        </w:rPr>
        <w:t xml:space="preserve">    assert.equal(listing.active, true) -- Asset must be listed</w:t>
      </w:r>
    </w:p>
    <w:p w:rsidR="00000000" w:rsidDel="00000000" w:rsidP="00000000" w:rsidRDefault="00000000" w:rsidRPr="00000000" w14:paraId="0000005F">
      <w:pPr>
        <w:rPr>
          <w:b w:val="1"/>
          <w:color w:val="7f6000"/>
        </w:rPr>
      </w:pPr>
      <w:r w:rsidDel="00000000" w:rsidR="00000000" w:rsidRPr="00000000">
        <w:rPr>
          <w:b w:val="1"/>
          <w:color w:val="7f6000"/>
          <w:rtl w:val="0"/>
        </w:rPr>
        <w:t xml:space="preserve">    assert.contains(tx_info.signatories, datum) -- Buyer must sign</w:t>
      </w:r>
    </w:p>
    <w:p w:rsidR="00000000" w:rsidDel="00000000" w:rsidP="00000000" w:rsidRDefault="00000000" w:rsidRPr="00000000" w14:paraId="00000060">
      <w:pPr>
        <w:rPr>
          <w:b w:val="1"/>
          <w:color w:val="7f6000"/>
        </w:rPr>
      </w:pPr>
      <w:r w:rsidDel="00000000" w:rsidR="00000000" w:rsidRPr="00000000">
        <w:rPr>
          <w:rtl w:val="0"/>
        </w:rPr>
      </w:r>
    </w:p>
    <w:p w:rsidR="00000000" w:rsidDel="00000000" w:rsidP="00000000" w:rsidRDefault="00000000" w:rsidRPr="00000000" w14:paraId="00000061">
      <w:pPr>
        <w:rPr>
          <w:b w:val="1"/>
          <w:color w:val="7f6000"/>
        </w:rPr>
      </w:pPr>
      <w:r w:rsidDel="00000000" w:rsidR="00000000" w:rsidRPr="00000000">
        <w:rPr>
          <w:b w:val="1"/>
          <w:color w:val="7f6000"/>
          <w:rtl w:val="0"/>
        </w:rPr>
        <w:t xml:space="preserve">    -- Ensure the buyer has enough ADA to buy</w:t>
      </w:r>
    </w:p>
    <w:p w:rsidR="00000000" w:rsidDel="00000000" w:rsidP="00000000" w:rsidRDefault="00000000" w:rsidRPr="00000000" w14:paraId="00000062">
      <w:pPr>
        <w:rPr>
          <w:b w:val="1"/>
          <w:color w:val="7f6000"/>
        </w:rPr>
      </w:pPr>
      <w:r w:rsidDel="00000000" w:rsidR="00000000" w:rsidRPr="00000000">
        <w:rPr>
          <w:b w:val="1"/>
          <w:color w:val="7f6000"/>
          <w:rtl w:val="0"/>
        </w:rPr>
        <w:t xml:space="preserve">    let payment_valid = ScriptContext.payment_value_is(context, listing.asset.price)</w:t>
      </w:r>
    </w:p>
    <w:p w:rsidR="00000000" w:rsidDel="00000000" w:rsidP="00000000" w:rsidRDefault="00000000" w:rsidRPr="00000000" w14:paraId="00000063">
      <w:pPr>
        <w:rPr>
          <w:b w:val="1"/>
          <w:color w:val="7f6000"/>
        </w:rPr>
      </w:pPr>
      <w:r w:rsidDel="00000000" w:rsidR="00000000" w:rsidRPr="00000000">
        <w:rPr>
          <w:b w:val="1"/>
          <w:color w:val="7f6000"/>
          <w:rtl w:val="0"/>
        </w:rPr>
        <w:t xml:space="preserve">    assert.equal(payment_valid, true)</w:t>
      </w:r>
    </w:p>
    <w:p w:rsidR="00000000" w:rsidDel="00000000" w:rsidP="00000000" w:rsidRDefault="00000000" w:rsidRPr="00000000" w14:paraId="00000064">
      <w:pPr>
        <w:rPr>
          <w:b w:val="1"/>
          <w:color w:val="7f6000"/>
        </w:rPr>
      </w:pPr>
      <w:r w:rsidDel="00000000" w:rsidR="00000000" w:rsidRPr="00000000">
        <w:rPr>
          <w:rtl w:val="0"/>
        </w:rPr>
      </w:r>
    </w:p>
    <w:p w:rsidR="00000000" w:rsidDel="00000000" w:rsidP="00000000" w:rsidRDefault="00000000" w:rsidRPr="00000000" w14:paraId="00000065">
      <w:pPr>
        <w:rPr>
          <w:b w:val="1"/>
          <w:color w:val="7f6000"/>
        </w:rPr>
      </w:pPr>
      <w:r w:rsidDel="00000000" w:rsidR="00000000" w:rsidRPr="00000000">
        <w:rPr>
          <w:b w:val="1"/>
          <w:color w:val="7f6000"/>
          <w:rtl w:val="0"/>
        </w:rPr>
        <w:t xml:space="preserve">    -- Update state: mark asset as sold and transfer ADA</w:t>
      </w:r>
    </w:p>
    <w:p w:rsidR="00000000" w:rsidDel="00000000" w:rsidP="00000000" w:rsidRDefault="00000000" w:rsidRPr="00000000" w14:paraId="00000066">
      <w:pPr>
        <w:rPr>
          <w:b w:val="1"/>
          <w:color w:val="7f6000"/>
        </w:rPr>
      </w:pPr>
      <w:r w:rsidDel="00000000" w:rsidR="00000000" w:rsidRPr="00000000">
        <w:rPr>
          <w:b w:val="1"/>
          <w:color w:val="7f6000"/>
          <w:rtl w:val="0"/>
        </w:rPr>
        <w:t xml:space="preserve">    let new_listing = { listing with active = false }</w:t>
      </w:r>
    </w:p>
    <w:p w:rsidR="00000000" w:rsidDel="00000000" w:rsidP="00000000" w:rsidRDefault="00000000" w:rsidRPr="00000000" w14:paraId="00000067">
      <w:pPr>
        <w:rPr>
          <w:b w:val="1"/>
          <w:color w:val="7f6000"/>
        </w:rPr>
      </w:pPr>
      <w:r w:rsidDel="00000000" w:rsidR="00000000" w:rsidRPr="00000000">
        <w:rPr>
          <w:b w:val="1"/>
          <w:color w:val="7f6000"/>
          <w:rtl w:val="0"/>
        </w:rPr>
        <w:t xml:space="preserve">    let updated_listings = Map.insert(asset_id, new_listing, listings)</w:t>
      </w:r>
    </w:p>
    <w:p w:rsidR="00000000" w:rsidDel="00000000" w:rsidP="00000000" w:rsidRDefault="00000000" w:rsidRPr="00000000" w14:paraId="00000068">
      <w:pPr>
        <w:rPr>
          <w:b w:val="1"/>
          <w:color w:val="7f6000"/>
        </w:rPr>
      </w:pPr>
      <w:r w:rsidDel="00000000" w:rsidR="00000000" w:rsidRPr="00000000">
        <w:rPr>
          <w:rtl w:val="0"/>
        </w:rPr>
      </w:r>
    </w:p>
    <w:p w:rsidR="00000000" w:rsidDel="00000000" w:rsidP="00000000" w:rsidRDefault="00000000" w:rsidRPr="00000000" w14:paraId="00000069">
      <w:pPr>
        <w:rPr>
          <w:b w:val="1"/>
          <w:color w:val="7f6000"/>
        </w:rPr>
      </w:pPr>
      <w:r w:rsidDel="00000000" w:rsidR="00000000" w:rsidRPr="00000000">
        <w:rPr>
          <w:b w:val="1"/>
          <w:color w:val="7f6000"/>
          <w:rtl w:val="0"/>
        </w:rPr>
        <w:t xml:space="preserve">    ScriptContext.output_datum_is(context.output_datum, updated_listings)</w:t>
      </w:r>
    </w:p>
    <w:p w:rsidR="00000000" w:rsidDel="00000000" w:rsidP="00000000" w:rsidRDefault="00000000" w:rsidRPr="00000000" w14:paraId="0000006A">
      <w:pPr>
        <w:rPr>
          <w:b w:val="1"/>
          <w:color w:val="7f6000"/>
        </w:rPr>
      </w:pPr>
      <w:r w:rsidDel="00000000" w:rsidR="00000000" w:rsidRPr="00000000">
        <w:rPr>
          <w:b w:val="1"/>
          <w:color w:val="7f6000"/>
          <w:rtl w:val="0"/>
        </w:rPr>
        <w:t xml:space="preserve">}</w:t>
      </w:r>
    </w:p>
    <w:p w:rsidR="00000000" w:rsidDel="00000000" w:rsidP="00000000" w:rsidRDefault="00000000" w:rsidRPr="00000000" w14:paraId="0000006B">
      <w:pPr>
        <w:numPr>
          <w:ilvl w:val="0"/>
          <w:numId w:val="6"/>
        </w:numPr>
        <w:spacing w:after="240" w:before="240" w:lineRule="auto"/>
        <w:ind w:left="720" w:hanging="360"/>
        <w:rPr>
          <w:b w:val="1"/>
        </w:rPr>
      </w:pPr>
      <w:r w:rsidDel="00000000" w:rsidR="00000000" w:rsidRPr="00000000">
        <w:rPr>
          <w:b w:val="1"/>
          <w:rtl w:val="0"/>
        </w:rPr>
        <w:t xml:space="preserve">Logic: The buyer submits the asset ID and provides sufficient ADA. The contract ensures the asset is still listed and marks it as sold.</w:t>
      </w:r>
    </w:p>
    <w:p w:rsidR="00000000" w:rsidDel="00000000" w:rsidP="00000000" w:rsidRDefault="00000000" w:rsidRPr="00000000" w14:paraId="0000006C">
      <w:pPr>
        <w:rPr>
          <w:b w:val="1"/>
          <w:color w:val="7f6000"/>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7f6000"/>
          <w:sz w:val="22"/>
          <w:szCs w:val="22"/>
        </w:rPr>
      </w:pPr>
      <w:bookmarkStart w:colFirst="0" w:colLast="0" w:name="_aeg81e1cojf" w:id="9"/>
      <w:bookmarkEnd w:id="9"/>
      <w:r w:rsidDel="00000000" w:rsidR="00000000" w:rsidRPr="00000000">
        <w:rPr>
          <w:b w:val="1"/>
          <w:color w:val="7f6000"/>
          <w:sz w:val="22"/>
          <w:szCs w:val="22"/>
          <w:rtl w:val="0"/>
        </w:rPr>
        <w:t xml:space="preserve">3.4. Minting Rewards</w:t>
      </w:r>
    </w:p>
    <w:p w:rsidR="00000000" w:rsidDel="00000000" w:rsidP="00000000" w:rsidRDefault="00000000" w:rsidRPr="00000000" w14:paraId="0000006E">
      <w:pPr>
        <w:spacing w:after="240" w:before="240" w:lineRule="auto"/>
        <w:rPr>
          <w:b w:val="1"/>
          <w:color w:val="7f6000"/>
        </w:rPr>
      </w:pPr>
      <w:r w:rsidDel="00000000" w:rsidR="00000000" w:rsidRPr="00000000">
        <w:rPr>
          <w:b w:val="1"/>
          <w:color w:val="7f6000"/>
          <w:rtl w:val="0"/>
        </w:rPr>
        <w:t xml:space="preserve">Rewards are minted after specific actions, such as when a user makes a certain number of purchases.</w:t>
      </w:r>
    </w:p>
    <w:p w:rsidR="00000000" w:rsidDel="00000000" w:rsidP="00000000" w:rsidRDefault="00000000" w:rsidRPr="00000000" w14:paraId="0000006F">
      <w:pPr>
        <w:ind w:left="720" w:firstLine="0"/>
        <w:rPr>
          <w:b w:val="1"/>
          <w:color w:val="0c343d"/>
        </w:rPr>
      </w:pPr>
      <w:r w:rsidDel="00000000" w:rsidR="00000000" w:rsidRPr="00000000">
        <w:rPr>
          <w:b w:val="1"/>
          <w:color w:val="0c343d"/>
          <w:rtl w:val="0"/>
        </w:rPr>
        <w:t xml:space="preserve">aiken</w:t>
      </w:r>
    </w:p>
    <w:p w:rsidR="00000000" w:rsidDel="00000000" w:rsidP="00000000" w:rsidRDefault="00000000" w:rsidRPr="00000000" w14:paraId="00000070">
      <w:pPr>
        <w:ind w:left="720" w:firstLine="0"/>
        <w:rPr>
          <w:b w:val="1"/>
          <w:color w:val="0c343d"/>
        </w:rPr>
      </w:pPr>
      <w:r w:rsidDel="00000000" w:rsidR="00000000" w:rsidRPr="00000000">
        <w:rPr>
          <w:b w:val="1"/>
          <w:color w:val="0c343d"/>
          <w:rtl w:val="0"/>
        </w:rPr>
        <w:t xml:space="preserve">validator mint_rewards(datum: PubKeyHash, redeemer: Int, context: ScriptContext) -&gt; Bool {</w:t>
      </w:r>
    </w:p>
    <w:p w:rsidR="00000000" w:rsidDel="00000000" w:rsidP="00000000" w:rsidRDefault="00000000" w:rsidRPr="00000000" w14:paraId="00000071">
      <w:pPr>
        <w:ind w:left="720" w:firstLine="0"/>
        <w:rPr>
          <w:b w:val="1"/>
          <w:color w:val="0c343d"/>
        </w:rPr>
      </w:pPr>
      <w:r w:rsidDel="00000000" w:rsidR="00000000" w:rsidRPr="00000000">
        <w:rPr>
          <w:b w:val="1"/>
          <w:color w:val="0c343d"/>
          <w:rtl w:val="0"/>
        </w:rPr>
        <w:t xml:space="preserve">    let tx_info = context.tx_info</w:t>
      </w:r>
    </w:p>
    <w:p w:rsidR="00000000" w:rsidDel="00000000" w:rsidP="00000000" w:rsidRDefault="00000000" w:rsidRPr="00000000" w14:paraId="00000072">
      <w:pPr>
        <w:ind w:left="720" w:firstLine="0"/>
        <w:rPr>
          <w:b w:val="1"/>
          <w:color w:val="0c343d"/>
        </w:rPr>
      </w:pPr>
      <w:r w:rsidDel="00000000" w:rsidR="00000000" w:rsidRPr="00000000">
        <w:rPr>
          <w:b w:val="1"/>
          <w:color w:val="0c343d"/>
          <w:rtl w:val="0"/>
        </w:rPr>
        <w:t xml:space="preserve">    let buyer = datum</w:t>
      </w:r>
    </w:p>
    <w:p w:rsidR="00000000" w:rsidDel="00000000" w:rsidP="00000000" w:rsidRDefault="00000000" w:rsidRPr="00000000" w14:paraId="00000073">
      <w:pPr>
        <w:ind w:left="720" w:firstLine="0"/>
        <w:rPr>
          <w:b w:val="1"/>
          <w:color w:val="0c343d"/>
        </w:rPr>
      </w:pPr>
      <w:r w:rsidDel="00000000" w:rsidR="00000000" w:rsidRPr="00000000">
        <w:rPr>
          <w:b w:val="1"/>
          <w:color w:val="0c343d"/>
          <w:rtl w:val="0"/>
        </w:rPr>
        <w:t xml:space="preserve">    let reward_threshold = 5</w:t>
      </w:r>
    </w:p>
    <w:p w:rsidR="00000000" w:rsidDel="00000000" w:rsidP="00000000" w:rsidRDefault="00000000" w:rsidRPr="00000000" w14:paraId="00000074">
      <w:pPr>
        <w:ind w:left="720" w:firstLine="0"/>
        <w:rPr>
          <w:b w:val="1"/>
          <w:color w:val="0c343d"/>
        </w:rPr>
      </w:pPr>
      <w:r w:rsidDel="00000000" w:rsidR="00000000" w:rsidRPr="00000000">
        <w:rPr>
          <w:rtl w:val="0"/>
        </w:rPr>
      </w:r>
    </w:p>
    <w:p w:rsidR="00000000" w:rsidDel="00000000" w:rsidP="00000000" w:rsidRDefault="00000000" w:rsidRPr="00000000" w14:paraId="00000075">
      <w:pPr>
        <w:ind w:left="720" w:firstLine="0"/>
        <w:rPr>
          <w:b w:val="1"/>
          <w:color w:val="0c343d"/>
        </w:rPr>
      </w:pPr>
      <w:r w:rsidDel="00000000" w:rsidR="00000000" w:rsidRPr="00000000">
        <w:rPr>
          <w:b w:val="1"/>
          <w:color w:val="0c343d"/>
          <w:rtl w:val="0"/>
        </w:rPr>
        <w:t xml:space="preserve">    let rewards = find_in_script_datum(context.input_datum)</w:t>
      </w:r>
    </w:p>
    <w:p w:rsidR="00000000" w:rsidDel="00000000" w:rsidP="00000000" w:rsidRDefault="00000000" w:rsidRPr="00000000" w14:paraId="00000076">
      <w:pPr>
        <w:ind w:left="720" w:firstLine="0"/>
        <w:rPr>
          <w:b w:val="1"/>
          <w:color w:val="0c343d"/>
        </w:rPr>
      </w:pPr>
      <w:r w:rsidDel="00000000" w:rsidR="00000000" w:rsidRPr="00000000">
        <w:rPr>
          <w:b w:val="1"/>
          <w:color w:val="0c343d"/>
          <w:rtl w:val="0"/>
        </w:rPr>
        <w:t xml:space="preserve">    let current_reward = Map.get(buyer, rewards) | 0</w:t>
      </w:r>
    </w:p>
    <w:p w:rsidR="00000000" w:rsidDel="00000000" w:rsidP="00000000" w:rsidRDefault="00000000" w:rsidRPr="00000000" w14:paraId="00000077">
      <w:pPr>
        <w:ind w:left="720" w:firstLine="0"/>
        <w:rPr>
          <w:b w:val="1"/>
          <w:color w:val="0c343d"/>
        </w:rPr>
      </w:pPr>
      <w:r w:rsidDel="00000000" w:rsidR="00000000" w:rsidRPr="00000000">
        <w:rPr>
          <w:rtl w:val="0"/>
        </w:rPr>
      </w:r>
    </w:p>
    <w:p w:rsidR="00000000" w:rsidDel="00000000" w:rsidP="00000000" w:rsidRDefault="00000000" w:rsidRPr="00000000" w14:paraId="00000078">
      <w:pPr>
        <w:ind w:left="720" w:firstLine="0"/>
        <w:rPr>
          <w:b w:val="1"/>
          <w:color w:val="0c343d"/>
        </w:rPr>
      </w:pPr>
      <w:r w:rsidDel="00000000" w:rsidR="00000000" w:rsidRPr="00000000">
        <w:rPr>
          <w:b w:val="1"/>
          <w:color w:val="0c343d"/>
          <w:rtl w:val="0"/>
        </w:rPr>
        <w:t xml:space="preserve">    let new_reward = current_reward + redeemer</w:t>
      </w:r>
    </w:p>
    <w:p w:rsidR="00000000" w:rsidDel="00000000" w:rsidP="00000000" w:rsidRDefault="00000000" w:rsidRPr="00000000" w14:paraId="00000079">
      <w:pPr>
        <w:ind w:left="720" w:firstLine="0"/>
        <w:rPr>
          <w:b w:val="1"/>
          <w:color w:val="0c343d"/>
        </w:rPr>
      </w:pPr>
      <w:r w:rsidDel="00000000" w:rsidR="00000000" w:rsidRPr="00000000">
        <w:rPr>
          <w:rtl w:val="0"/>
        </w:rPr>
      </w:r>
    </w:p>
    <w:p w:rsidR="00000000" w:rsidDel="00000000" w:rsidP="00000000" w:rsidRDefault="00000000" w:rsidRPr="00000000" w14:paraId="0000007A">
      <w:pPr>
        <w:ind w:left="720" w:firstLine="0"/>
        <w:rPr>
          <w:b w:val="1"/>
          <w:color w:val="0c343d"/>
        </w:rPr>
      </w:pPr>
      <w:r w:rsidDel="00000000" w:rsidR="00000000" w:rsidRPr="00000000">
        <w:rPr>
          <w:b w:val="1"/>
          <w:color w:val="0c343d"/>
          <w:rtl w:val="0"/>
        </w:rPr>
        <w:t xml:space="preserve">    -- Mint reward if the user reaches the threshold</w:t>
      </w:r>
    </w:p>
    <w:p w:rsidR="00000000" w:rsidDel="00000000" w:rsidP="00000000" w:rsidRDefault="00000000" w:rsidRPr="00000000" w14:paraId="0000007B">
      <w:pPr>
        <w:ind w:left="720" w:firstLine="0"/>
        <w:rPr>
          <w:b w:val="1"/>
          <w:color w:val="0c343d"/>
        </w:rPr>
      </w:pPr>
      <w:r w:rsidDel="00000000" w:rsidR="00000000" w:rsidRPr="00000000">
        <w:rPr>
          <w:b w:val="1"/>
          <w:color w:val="0c343d"/>
          <w:rtl w:val="0"/>
        </w:rPr>
        <w:t xml:space="preserve">    if new_reward &gt;= reward_threshold {</w:t>
      </w:r>
    </w:p>
    <w:p w:rsidR="00000000" w:rsidDel="00000000" w:rsidP="00000000" w:rsidRDefault="00000000" w:rsidRPr="00000000" w14:paraId="0000007C">
      <w:pPr>
        <w:ind w:left="720" w:firstLine="0"/>
        <w:rPr>
          <w:b w:val="1"/>
          <w:color w:val="0c343d"/>
        </w:rPr>
      </w:pPr>
      <w:r w:rsidDel="00000000" w:rsidR="00000000" w:rsidRPr="00000000">
        <w:rPr>
          <w:b w:val="1"/>
          <w:color w:val="0c343d"/>
          <w:rtl w:val="0"/>
        </w:rPr>
        <w:t xml:space="preserve">        let rewards_with_mint = Map.insert(buyer, 0, rewards) -- Reset reward after mint</w:t>
      </w:r>
    </w:p>
    <w:p w:rsidR="00000000" w:rsidDel="00000000" w:rsidP="00000000" w:rsidRDefault="00000000" w:rsidRPr="00000000" w14:paraId="0000007D">
      <w:pPr>
        <w:ind w:left="720" w:firstLine="0"/>
        <w:rPr>
          <w:b w:val="1"/>
          <w:color w:val="0c343d"/>
        </w:rPr>
      </w:pPr>
      <w:r w:rsidDel="00000000" w:rsidR="00000000" w:rsidRPr="00000000">
        <w:rPr>
          <w:b w:val="1"/>
          <w:color w:val="0c343d"/>
          <w:rtl w:val="0"/>
        </w:rPr>
        <w:t xml:space="preserve">        ScriptContext.mint_token(buyer, reward_threshold)</w:t>
      </w:r>
    </w:p>
    <w:p w:rsidR="00000000" w:rsidDel="00000000" w:rsidP="00000000" w:rsidRDefault="00000000" w:rsidRPr="00000000" w14:paraId="0000007E">
      <w:pPr>
        <w:ind w:left="720" w:firstLine="0"/>
        <w:rPr>
          <w:b w:val="1"/>
          <w:color w:val="0c343d"/>
        </w:rPr>
      </w:pPr>
      <w:r w:rsidDel="00000000" w:rsidR="00000000" w:rsidRPr="00000000">
        <w:rPr>
          <w:b w:val="1"/>
          <w:color w:val="0c343d"/>
          <w:rtl w:val="0"/>
        </w:rPr>
        <w:t xml:space="preserve">    } else {</w:t>
      </w:r>
    </w:p>
    <w:p w:rsidR="00000000" w:rsidDel="00000000" w:rsidP="00000000" w:rsidRDefault="00000000" w:rsidRPr="00000000" w14:paraId="0000007F">
      <w:pPr>
        <w:ind w:left="720" w:firstLine="0"/>
        <w:rPr>
          <w:b w:val="1"/>
          <w:color w:val="0c343d"/>
        </w:rPr>
      </w:pPr>
      <w:r w:rsidDel="00000000" w:rsidR="00000000" w:rsidRPr="00000000">
        <w:rPr>
          <w:b w:val="1"/>
          <w:color w:val="0c343d"/>
          <w:rtl w:val="0"/>
        </w:rPr>
        <w:t xml:space="preserve">        let updated_rewards = Map.insert(buyer, new_reward, rewards)</w:t>
      </w:r>
    </w:p>
    <w:p w:rsidR="00000000" w:rsidDel="00000000" w:rsidP="00000000" w:rsidRDefault="00000000" w:rsidRPr="00000000" w14:paraId="00000080">
      <w:pPr>
        <w:ind w:left="720" w:firstLine="0"/>
        <w:rPr>
          <w:b w:val="1"/>
          <w:color w:val="0c343d"/>
        </w:rPr>
      </w:pPr>
      <w:r w:rsidDel="00000000" w:rsidR="00000000" w:rsidRPr="00000000">
        <w:rPr>
          <w:b w:val="1"/>
          <w:color w:val="0c343d"/>
          <w:rtl w:val="0"/>
        </w:rPr>
        <w:t xml:space="preserve">        ScriptContext.output_datum_is(context.output_datum, updated_rewards)</w:t>
      </w:r>
    </w:p>
    <w:p w:rsidR="00000000" w:rsidDel="00000000" w:rsidP="00000000" w:rsidRDefault="00000000" w:rsidRPr="00000000" w14:paraId="00000081">
      <w:pPr>
        <w:ind w:left="720" w:firstLine="0"/>
        <w:rPr>
          <w:b w:val="1"/>
          <w:color w:val="0c343d"/>
        </w:rPr>
      </w:pPr>
      <w:r w:rsidDel="00000000" w:rsidR="00000000" w:rsidRPr="00000000">
        <w:rPr>
          <w:b w:val="1"/>
          <w:color w:val="0c343d"/>
          <w:rtl w:val="0"/>
        </w:rPr>
        <w:t xml:space="preserve">    }</w:t>
      </w:r>
    </w:p>
    <w:p w:rsidR="00000000" w:rsidDel="00000000" w:rsidP="00000000" w:rsidRDefault="00000000" w:rsidRPr="00000000" w14:paraId="00000082">
      <w:pPr>
        <w:ind w:left="720" w:firstLine="0"/>
        <w:rPr>
          <w:b w:val="1"/>
          <w:color w:val="0c343d"/>
        </w:rPr>
      </w:pPr>
      <w:r w:rsidDel="00000000" w:rsidR="00000000" w:rsidRPr="00000000">
        <w:rPr>
          <w:b w:val="1"/>
          <w:color w:val="0c343d"/>
          <w:rtl w:val="0"/>
        </w:rPr>
        <w:t xml:space="preserve">}</w:t>
      </w:r>
    </w:p>
    <w:p w:rsidR="00000000" w:rsidDel="00000000" w:rsidP="00000000" w:rsidRDefault="00000000" w:rsidRPr="00000000" w14:paraId="00000083">
      <w:pPr>
        <w:ind w:left="720" w:firstLine="0"/>
        <w:rPr>
          <w:b w:val="1"/>
          <w:color w:val="0c343d"/>
        </w:rPr>
      </w:pPr>
      <w:r w:rsidDel="00000000" w:rsidR="00000000" w:rsidRPr="00000000">
        <w:rPr>
          <w:rtl w:val="0"/>
        </w:rPr>
      </w:r>
    </w:p>
    <w:p w:rsidR="00000000" w:rsidDel="00000000" w:rsidP="00000000" w:rsidRDefault="00000000" w:rsidRPr="00000000" w14:paraId="00000084">
      <w:pPr>
        <w:numPr>
          <w:ilvl w:val="0"/>
          <w:numId w:val="4"/>
        </w:numPr>
        <w:spacing w:after="240" w:before="240" w:lineRule="auto"/>
        <w:ind w:left="720" w:hanging="360"/>
        <w:rPr>
          <w:b w:val="1"/>
          <w:color w:val="7f6000"/>
        </w:rPr>
      </w:pPr>
      <w:r w:rsidDel="00000000" w:rsidR="00000000" w:rsidRPr="00000000">
        <w:rPr>
          <w:b w:val="1"/>
          <w:color w:val="7f6000"/>
          <w:rtl w:val="0"/>
        </w:rPr>
        <w:t xml:space="preserve">Logic: Each time a user buys an asset, their reward count is updated. When they reach the reward threshold (e.g., 5 purchases), the contract mints a reward for them and resets their counter.</w:t>
      </w:r>
    </w:p>
    <w:p w:rsidR="00000000" w:rsidDel="00000000" w:rsidP="00000000" w:rsidRDefault="00000000" w:rsidRPr="00000000" w14:paraId="00000085">
      <w:pPr>
        <w:pStyle w:val="Heading4"/>
        <w:keepNext w:val="0"/>
        <w:keepLines w:val="0"/>
        <w:spacing w:after="40" w:before="240" w:lineRule="auto"/>
        <w:rPr>
          <w:b w:val="1"/>
          <w:color w:val="7f6000"/>
          <w:sz w:val="22"/>
          <w:szCs w:val="22"/>
        </w:rPr>
      </w:pPr>
      <w:bookmarkStart w:colFirst="0" w:colLast="0" w:name="_iuilkvklpmv9" w:id="10"/>
      <w:bookmarkEnd w:id="10"/>
      <w:r w:rsidDel="00000000" w:rsidR="00000000" w:rsidRPr="00000000">
        <w:rPr>
          <w:b w:val="1"/>
          <w:color w:val="7f6000"/>
          <w:sz w:val="22"/>
          <w:szCs w:val="22"/>
          <w:rtl w:val="0"/>
        </w:rPr>
        <w:t xml:space="preserve">3.5. Exploring Active Listings</w:t>
      </w:r>
    </w:p>
    <w:p w:rsidR="00000000" w:rsidDel="00000000" w:rsidP="00000000" w:rsidRDefault="00000000" w:rsidRPr="00000000" w14:paraId="00000086">
      <w:pPr>
        <w:spacing w:after="240" w:before="240" w:lineRule="auto"/>
        <w:rPr>
          <w:b w:val="1"/>
          <w:color w:val="7f6000"/>
        </w:rPr>
      </w:pPr>
      <w:r w:rsidDel="00000000" w:rsidR="00000000" w:rsidRPr="00000000">
        <w:rPr>
          <w:b w:val="1"/>
          <w:color w:val="7f6000"/>
          <w:rtl w:val="0"/>
        </w:rPr>
        <w:t xml:space="preserve">This function returns a list of active listings.</w:t>
      </w:r>
    </w:p>
    <w:p w:rsidR="00000000" w:rsidDel="00000000" w:rsidP="00000000" w:rsidRDefault="00000000" w:rsidRPr="00000000" w14:paraId="00000087">
      <w:pPr>
        <w:rPr>
          <w:b w:val="1"/>
          <w:color w:val="ff0000"/>
        </w:rPr>
      </w:pPr>
      <w:r w:rsidDel="00000000" w:rsidR="00000000" w:rsidRPr="00000000">
        <w:rPr>
          <w:b w:val="1"/>
          <w:color w:val="ff0000"/>
          <w:rtl w:val="0"/>
        </w:rPr>
        <w:t xml:space="preserve">validator explore_marketplace(datum: PubKeyHash, redeemer: Unit, context: ScriptContext) -&gt; Bool {</w:t>
      </w:r>
    </w:p>
    <w:p w:rsidR="00000000" w:rsidDel="00000000" w:rsidP="00000000" w:rsidRDefault="00000000" w:rsidRPr="00000000" w14:paraId="00000088">
      <w:pPr>
        <w:rPr>
          <w:b w:val="1"/>
          <w:color w:val="ff0000"/>
        </w:rPr>
      </w:pPr>
      <w:r w:rsidDel="00000000" w:rsidR="00000000" w:rsidRPr="00000000">
        <w:rPr>
          <w:b w:val="1"/>
          <w:color w:val="ff0000"/>
          <w:rtl w:val="0"/>
        </w:rPr>
        <w:t xml:space="preserve">    let listings = find_in_script_datum(context.input_datum)</w:t>
      </w:r>
    </w:p>
    <w:p w:rsidR="00000000" w:rsidDel="00000000" w:rsidP="00000000" w:rsidRDefault="00000000" w:rsidRPr="00000000" w14:paraId="00000089">
      <w:pPr>
        <w:rPr>
          <w:b w:val="1"/>
          <w:color w:val="ff0000"/>
        </w:rPr>
      </w:pPr>
      <w:r w:rsidDel="00000000" w:rsidR="00000000" w:rsidRPr="00000000">
        <w:rPr>
          <w:rtl w:val="0"/>
        </w:rPr>
      </w:r>
    </w:p>
    <w:p w:rsidR="00000000" w:rsidDel="00000000" w:rsidP="00000000" w:rsidRDefault="00000000" w:rsidRPr="00000000" w14:paraId="0000008A">
      <w:pPr>
        <w:rPr>
          <w:b w:val="1"/>
          <w:color w:val="ff0000"/>
        </w:rPr>
      </w:pPr>
      <w:r w:rsidDel="00000000" w:rsidR="00000000" w:rsidRPr="00000000">
        <w:rPr>
          <w:b w:val="1"/>
          <w:color w:val="ff0000"/>
          <w:rtl w:val="0"/>
        </w:rPr>
        <w:t xml:space="preserve">    -- Filter only active listings</w:t>
      </w:r>
    </w:p>
    <w:p w:rsidR="00000000" w:rsidDel="00000000" w:rsidP="00000000" w:rsidRDefault="00000000" w:rsidRPr="00000000" w14:paraId="0000008B">
      <w:pPr>
        <w:rPr>
          <w:b w:val="1"/>
          <w:color w:val="ff0000"/>
        </w:rPr>
      </w:pPr>
      <w:r w:rsidDel="00000000" w:rsidR="00000000" w:rsidRPr="00000000">
        <w:rPr>
          <w:b w:val="1"/>
          <w:color w:val="ff0000"/>
          <w:rtl w:val="0"/>
        </w:rPr>
        <w:t xml:space="preserve">    let active_listings = Map.filter((listing) -&gt; listing.active, listings)</w:t>
      </w:r>
    </w:p>
    <w:p w:rsidR="00000000" w:rsidDel="00000000" w:rsidP="00000000" w:rsidRDefault="00000000" w:rsidRPr="00000000" w14:paraId="0000008C">
      <w:pPr>
        <w:rPr>
          <w:b w:val="1"/>
          <w:color w:val="ff0000"/>
        </w:rPr>
      </w:pPr>
      <w:r w:rsidDel="00000000" w:rsidR="00000000" w:rsidRPr="00000000">
        <w:rPr>
          <w:b w:val="1"/>
          <w:color w:val="ff0000"/>
          <w:rtl w:val="0"/>
        </w:rPr>
        <w:t xml:space="preserve">    </w:t>
      </w:r>
    </w:p>
    <w:p w:rsidR="00000000" w:rsidDel="00000000" w:rsidP="00000000" w:rsidRDefault="00000000" w:rsidRPr="00000000" w14:paraId="0000008D">
      <w:pPr>
        <w:rPr>
          <w:b w:val="1"/>
          <w:color w:val="ff0000"/>
        </w:rPr>
      </w:pPr>
      <w:r w:rsidDel="00000000" w:rsidR="00000000" w:rsidRPr="00000000">
        <w:rPr>
          <w:b w:val="1"/>
          <w:color w:val="ff0000"/>
          <w:rtl w:val="0"/>
        </w:rPr>
        <w:t xml:space="preserve">    -- The output must reflect active listings</w:t>
      </w:r>
    </w:p>
    <w:p w:rsidR="00000000" w:rsidDel="00000000" w:rsidP="00000000" w:rsidRDefault="00000000" w:rsidRPr="00000000" w14:paraId="0000008E">
      <w:pPr>
        <w:rPr>
          <w:b w:val="1"/>
          <w:color w:val="ff0000"/>
        </w:rPr>
      </w:pPr>
      <w:r w:rsidDel="00000000" w:rsidR="00000000" w:rsidRPr="00000000">
        <w:rPr>
          <w:b w:val="1"/>
          <w:color w:val="ff0000"/>
          <w:rtl w:val="0"/>
        </w:rPr>
        <w:t xml:space="preserve">    ScriptContext.output_datum_is(context.output_datum, active_listings)</w:t>
      </w:r>
    </w:p>
    <w:p w:rsidR="00000000" w:rsidDel="00000000" w:rsidP="00000000" w:rsidRDefault="00000000" w:rsidRPr="00000000" w14:paraId="0000008F">
      <w:pPr>
        <w:rPr>
          <w:b w:val="1"/>
          <w:color w:val="ff0000"/>
        </w:rPr>
      </w:pPr>
      <w:r w:rsidDel="00000000" w:rsidR="00000000" w:rsidRPr="00000000">
        <w:rPr>
          <w:b w:val="1"/>
          <w:color w:val="ff0000"/>
          <w:rtl w:val="0"/>
        </w:rPr>
        <w:t xml:space="preserve">}</w:t>
      </w:r>
    </w:p>
    <w:p w:rsidR="00000000" w:rsidDel="00000000" w:rsidP="00000000" w:rsidRDefault="00000000" w:rsidRPr="00000000" w14:paraId="00000090">
      <w:pPr>
        <w:rPr>
          <w:b w:val="1"/>
          <w:color w:val="7f6000"/>
        </w:rPr>
      </w:pPr>
      <w:r w:rsidDel="00000000" w:rsidR="00000000" w:rsidRPr="00000000">
        <w:rPr>
          <w:rtl w:val="0"/>
        </w:rPr>
      </w:r>
    </w:p>
    <w:p w:rsidR="00000000" w:rsidDel="00000000" w:rsidP="00000000" w:rsidRDefault="00000000" w:rsidRPr="00000000" w14:paraId="00000091">
      <w:pPr>
        <w:rPr>
          <w:b w:val="1"/>
          <w:color w:val="7f6000"/>
        </w:rPr>
      </w:pPr>
      <w:r w:rsidDel="00000000" w:rsidR="00000000" w:rsidRPr="00000000">
        <w:rPr>
          <w:rtl w:val="0"/>
        </w:rPr>
      </w:r>
    </w:p>
    <w:p w:rsidR="00000000" w:rsidDel="00000000" w:rsidP="00000000" w:rsidRDefault="00000000" w:rsidRPr="00000000" w14:paraId="00000092">
      <w:pPr>
        <w:rPr>
          <w:b w:val="1"/>
          <w:color w:val="7f6000"/>
        </w:rPr>
      </w:pPr>
      <w:r w:rsidDel="00000000" w:rsidR="00000000" w:rsidRPr="00000000">
        <w:rPr>
          <w:b w:val="1"/>
          <w:color w:val="7f6000"/>
          <w:rtl w:val="0"/>
        </w:rPr>
        <w:t xml:space="preserve">Logic: The contract returns all active listings. Users can explore the marketplace by calling this function, which filters for assets that are still listed.</w:t>
      </w:r>
    </w:p>
    <w:p w:rsidR="00000000" w:rsidDel="00000000" w:rsidP="00000000" w:rsidRDefault="00000000" w:rsidRPr="00000000" w14:paraId="00000093">
      <w:pPr>
        <w:rPr>
          <w:b w:val="1"/>
          <w:color w:val="7f6000"/>
        </w:rPr>
      </w:pPr>
      <w:r w:rsidDel="00000000" w:rsidR="00000000" w:rsidRPr="00000000">
        <w:rPr>
          <w:rtl w:val="0"/>
        </w:rPr>
      </w:r>
    </w:p>
    <w:p w:rsidR="00000000" w:rsidDel="00000000" w:rsidP="00000000" w:rsidRDefault="00000000" w:rsidRPr="00000000" w14:paraId="00000094">
      <w:pPr>
        <w:rPr>
          <w:ins w:author="Danny Sout" w:id="0" w:date="2024-09-13T23:02:11Z"/>
          <w:b w:val="1"/>
          <w:color w:val="7f6000"/>
        </w:rPr>
      </w:pPr>
      <w:ins w:author="Danny Sout" w:id="0" w:date="2024-09-13T23:02:11Z">
        <w:r w:rsidDel="00000000" w:rsidR="00000000" w:rsidRPr="00000000">
          <w:rPr>
            <w:rtl w:val="0"/>
          </w:rPr>
        </w:r>
      </w:ins>
    </w:p>
    <w:p w:rsidR="00000000" w:rsidDel="00000000" w:rsidP="00000000" w:rsidRDefault="00000000" w:rsidRPr="00000000" w14:paraId="00000095">
      <w:pPr>
        <w:rPr>
          <w:ins w:author="Danny Sout" w:id="0" w:date="2024-09-13T23:02:11Z"/>
          <w:b w:val="1"/>
          <w:color w:val="7f6000"/>
        </w:rPr>
      </w:pPr>
      <w:ins w:author="Danny Sout" w:id="0" w:date="2024-09-13T23:02:11Z">
        <w:r w:rsidDel="00000000" w:rsidR="00000000" w:rsidRPr="00000000">
          <w:rPr>
            <w:rtl w:val="0"/>
          </w:rPr>
        </w:r>
      </w:ins>
    </w:p>
    <w:p w:rsidR="00000000" w:rsidDel="00000000" w:rsidP="00000000" w:rsidRDefault="00000000" w:rsidRPr="00000000" w14:paraId="00000096">
      <w:pPr>
        <w:rPr>
          <w:ins w:author="Danny Sout" w:id="0" w:date="2024-09-13T23:02:11Z"/>
          <w:b w:val="1"/>
          <w:color w:val="7f6000"/>
        </w:rPr>
      </w:pPr>
      <w:ins w:author="Danny Sout" w:id="0" w:date="2024-09-13T23:02:11Z">
        <w:r w:rsidDel="00000000" w:rsidR="00000000" w:rsidRPr="00000000">
          <w:rPr>
            <w:rtl w:val="0"/>
          </w:rPr>
        </w:r>
      </w:ins>
    </w:p>
    <w:p w:rsidR="00000000" w:rsidDel="00000000" w:rsidP="00000000" w:rsidRDefault="00000000" w:rsidRPr="00000000" w14:paraId="00000097">
      <w:pPr>
        <w:rPr>
          <w:ins w:author="Danny Sout" w:id="0" w:date="2024-09-13T23:02:11Z"/>
          <w:b w:val="1"/>
          <w:color w:val="7f6000"/>
        </w:rPr>
      </w:pPr>
      <w:ins w:author="Danny Sout" w:id="0" w:date="2024-09-13T23:02:11Z">
        <w:r w:rsidDel="00000000" w:rsidR="00000000" w:rsidRPr="00000000">
          <w:rPr>
            <w:rtl w:val="0"/>
          </w:rPr>
        </w:r>
      </w:ins>
    </w:p>
    <w:p w:rsidR="00000000" w:rsidDel="00000000" w:rsidP="00000000" w:rsidRDefault="00000000" w:rsidRPr="00000000" w14:paraId="00000098">
      <w:pPr>
        <w:pStyle w:val="Heading3"/>
        <w:keepNext w:val="0"/>
        <w:keepLines w:val="0"/>
        <w:spacing w:before="280" w:lineRule="auto"/>
        <w:rPr>
          <w:ins w:author="Danny Sout" w:id="0" w:date="2024-09-13T23:02:11Z"/>
          <w:b w:val="1"/>
          <w:color w:val="7f6000"/>
        </w:rPr>
      </w:pPr>
      <w:ins w:author="Danny Sout" w:id="0" w:date="2024-09-13T23:02:11Z">
        <w:bookmarkStart w:colFirst="0" w:colLast="0" w:name="_ttcqyebil9dc" w:id="11"/>
        <w:bookmarkEnd w:id="11"/>
        <w:r w:rsidDel="00000000" w:rsidR="00000000" w:rsidRPr="00000000">
          <w:rPr>
            <w:b w:val="1"/>
            <w:color w:val="7f6000"/>
            <w:rtl w:val="0"/>
          </w:rPr>
          <w:t xml:space="preserve">4. Putting It All Together</w:t>
        </w:r>
      </w:ins>
    </w:p>
    <w:p w:rsidR="00000000" w:rsidDel="00000000" w:rsidP="00000000" w:rsidRDefault="00000000" w:rsidRPr="00000000" w14:paraId="00000099">
      <w:pPr>
        <w:spacing w:after="240" w:before="240" w:lineRule="auto"/>
        <w:rPr>
          <w:ins w:author="Danny Sout" w:id="0" w:date="2024-09-13T23:02:11Z"/>
          <w:b w:val="1"/>
          <w:color w:val="7f6000"/>
        </w:rPr>
      </w:pPr>
      <w:ins w:author="Danny Sout" w:id="0" w:date="2024-09-13T23:02:11Z">
        <w:r w:rsidDel="00000000" w:rsidR="00000000" w:rsidRPr="00000000">
          <w:rPr>
            <w:b w:val="1"/>
            <w:color w:val="7f6000"/>
            <w:rtl w:val="0"/>
          </w:rPr>
          <w:t xml:space="preserve">With the different functionalities defined, the full marketplace contract would include validators for each operation. The main contract file could include handlers for:</w:t>
        </w:r>
      </w:ins>
    </w:p>
    <w:p w:rsidR="00000000" w:rsidDel="00000000" w:rsidP="00000000" w:rsidRDefault="00000000" w:rsidRPr="00000000" w14:paraId="0000009A">
      <w:pPr>
        <w:numPr>
          <w:ilvl w:val="0"/>
          <w:numId w:val="7"/>
        </w:numPr>
        <w:spacing w:after="0" w:afterAutospacing="0" w:before="240" w:lineRule="auto"/>
        <w:ind w:left="720" w:hanging="360"/>
        <w:rPr>
          <w:ins w:author="Danny Sout" w:id="0" w:date="2024-09-13T23:02:11Z"/>
          <w:b w:val="1"/>
          <w:color w:val="7f6000"/>
        </w:rPr>
      </w:pPr>
      <w:ins w:author="Danny Sout" w:id="0" w:date="2024-09-13T23:02:11Z">
        <w:r w:rsidDel="00000000" w:rsidR="00000000" w:rsidRPr="00000000">
          <w:rPr>
            <w:b w:val="1"/>
            <w:color w:val="7f6000"/>
            <w:rtl w:val="0"/>
          </w:rPr>
          <w:t xml:space="preserve">Listing assets.</w:t>
        </w:r>
      </w:ins>
    </w:p>
    <w:p w:rsidR="00000000" w:rsidDel="00000000" w:rsidP="00000000" w:rsidRDefault="00000000" w:rsidRPr="00000000" w14:paraId="0000009B">
      <w:pPr>
        <w:numPr>
          <w:ilvl w:val="0"/>
          <w:numId w:val="7"/>
        </w:numPr>
        <w:spacing w:after="0" w:afterAutospacing="0" w:before="0" w:beforeAutospacing="0" w:lineRule="auto"/>
        <w:ind w:left="720" w:hanging="360"/>
        <w:rPr>
          <w:ins w:author="Danny Sout" w:id="0" w:date="2024-09-13T23:02:11Z"/>
          <w:b w:val="1"/>
          <w:color w:val="7f6000"/>
        </w:rPr>
      </w:pPr>
      <w:ins w:author="Danny Sout" w:id="0" w:date="2024-09-13T23:02:11Z">
        <w:r w:rsidDel="00000000" w:rsidR="00000000" w:rsidRPr="00000000">
          <w:rPr>
            <w:b w:val="1"/>
            <w:color w:val="7f6000"/>
            <w:rtl w:val="0"/>
          </w:rPr>
          <w:t xml:space="preserve">Delisting assets.</w:t>
        </w:r>
      </w:ins>
    </w:p>
    <w:p w:rsidR="00000000" w:rsidDel="00000000" w:rsidP="00000000" w:rsidRDefault="00000000" w:rsidRPr="00000000" w14:paraId="0000009C">
      <w:pPr>
        <w:numPr>
          <w:ilvl w:val="0"/>
          <w:numId w:val="7"/>
        </w:numPr>
        <w:spacing w:after="0" w:afterAutospacing="0" w:before="0" w:beforeAutospacing="0" w:lineRule="auto"/>
        <w:ind w:left="720" w:hanging="360"/>
        <w:rPr>
          <w:ins w:author="Danny Sout" w:id="0" w:date="2024-09-13T23:02:11Z"/>
          <w:b w:val="1"/>
          <w:color w:val="7f6000"/>
        </w:rPr>
      </w:pPr>
      <w:ins w:author="Danny Sout" w:id="0" w:date="2024-09-13T23:02:11Z">
        <w:r w:rsidDel="00000000" w:rsidR="00000000" w:rsidRPr="00000000">
          <w:rPr>
            <w:b w:val="1"/>
            <w:color w:val="7f6000"/>
            <w:rtl w:val="0"/>
          </w:rPr>
          <w:t xml:space="preserve">Buying assets.</w:t>
        </w:r>
      </w:ins>
    </w:p>
    <w:p w:rsidR="00000000" w:rsidDel="00000000" w:rsidP="00000000" w:rsidRDefault="00000000" w:rsidRPr="00000000" w14:paraId="0000009D">
      <w:pPr>
        <w:numPr>
          <w:ilvl w:val="0"/>
          <w:numId w:val="7"/>
        </w:numPr>
        <w:spacing w:after="0" w:afterAutospacing="0" w:before="0" w:beforeAutospacing="0" w:lineRule="auto"/>
        <w:ind w:left="720" w:hanging="360"/>
        <w:rPr>
          <w:ins w:author="Danny Sout" w:id="0" w:date="2024-09-13T23:02:11Z"/>
          <w:b w:val="1"/>
          <w:color w:val="7f6000"/>
        </w:rPr>
      </w:pPr>
      <w:ins w:author="Danny Sout" w:id="0" w:date="2024-09-13T23:02:11Z">
        <w:r w:rsidDel="00000000" w:rsidR="00000000" w:rsidRPr="00000000">
          <w:rPr>
            <w:b w:val="1"/>
            <w:color w:val="7f6000"/>
            <w:rtl w:val="0"/>
          </w:rPr>
          <w:t xml:space="preserve">Minting rewards.</w:t>
        </w:r>
      </w:ins>
    </w:p>
    <w:p w:rsidR="00000000" w:rsidDel="00000000" w:rsidP="00000000" w:rsidRDefault="00000000" w:rsidRPr="00000000" w14:paraId="0000009E">
      <w:pPr>
        <w:numPr>
          <w:ilvl w:val="0"/>
          <w:numId w:val="7"/>
        </w:numPr>
        <w:spacing w:after="240" w:before="0" w:beforeAutospacing="0" w:lineRule="auto"/>
        <w:ind w:left="720" w:hanging="360"/>
        <w:rPr>
          <w:ins w:author="Danny Sout" w:id="0" w:date="2024-09-13T23:02:11Z"/>
          <w:b w:val="1"/>
          <w:color w:val="7f6000"/>
        </w:rPr>
      </w:pPr>
      <w:ins w:author="Danny Sout" w:id="0" w:date="2024-09-13T23:02:11Z">
        <w:r w:rsidDel="00000000" w:rsidR="00000000" w:rsidRPr="00000000">
          <w:rPr>
            <w:b w:val="1"/>
            <w:color w:val="7f6000"/>
            <w:rtl w:val="0"/>
          </w:rPr>
          <w:t xml:space="preserve">Exploring active listings.</w:t>
        </w:r>
      </w:ins>
    </w:p>
    <w:p w:rsidR="00000000" w:rsidDel="00000000" w:rsidP="00000000" w:rsidRDefault="00000000" w:rsidRPr="00000000" w14:paraId="0000009F">
      <w:pPr>
        <w:pStyle w:val="Heading3"/>
        <w:keepNext w:val="0"/>
        <w:keepLines w:val="0"/>
        <w:spacing w:before="280" w:lineRule="auto"/>
        <w:rPr>
          <w:ins w:author="Danny Sout" w:id="0" w:date="2024-09-13T23:02:11Z"/>
          <w:b w:val="1"/>
          <w:color w:val="7f6000"/>
        </w:rPr>
      </w:pPr>
      <w:ins w:author="Danny Sout" w:id="0" w:date="2024-09-13T23:02:11Z">
        <w:bookmarkStart w:colFirst="0" w:colLast="0" w:name="_9tiac797zpvl" w:id="12"/>
        <w:bookmarkEnd w:id="12"/>
        <w:r w:rsidDel="00000000" w:rsidR="00000000" w:rsidRPr="00000000">
          <w:rPr>
            <w:b w:val="1"/>
            <w:color w:val="7f6000"/>
            <w:rtl w:val="0"/>
          </w:rPr>
          <w:t xml:space="preserve">5. Optimizations Using Aiken's Features</w:t>
        </w:r>
      </w:ins>
    </w:p>
    <w:p w:rsidR="00000000" w:rsidDel="00000000" w:rsidP="00000000" w:rsidRDefault="00000000" w:rsidRPr="00000000" w14:paraId="000000A0">
      <w:pPr>
        <w:numPr>
          <w:ilvl w:val="0"/>
          <w:numId w:val="5"/>
        </w:numPr>
        <w:spacing w:after="0" w:afterAutospacing="0" w:before="240" w:lineRule="auto"/>
        <w:ind w:left="720" w:hanging="360"/>
        <w:rPr>
          <w:ins w:author="Danny Sout" w:id="0" w:date="2024-09-13T23:02:11Z"/>
          <w:b w:val="1"/>
          <w:color w:val="7f6000"/>
        </w:rPr>
      </w:pPr>
      <w:ins w:author="Danny Sout" w:id="0" w:date="2024-09-13T23:02:11Z">
        <w:r w:rsidDel="00000000" w:rsidR="00000000" w:rsidRPr="00000000">
          <w:rPr>
            <w:b w:val="1"/>
            <w:color w:val="7f6000"/>
            <w:rtl w:val="0"/>
          </w:rPr>
          <w:t xml:space="preserve">Efficient Validation: By using Aiken’s </w:t>
        </w:r>
        <w:r w:rsidDel="00000000" w:rsidR="00000000" w:rsidRPr="00000000">
          <w:rPr>
            <w:b w:val="1"/>
            <w:color w:val="7f6000"/>
            <w:rtl w:val="0"/>
          </w:rPr>
          <w:t xml:space="preserve">assert</w:t>
        </w:r>
        <w:r w:rsidDel="00000000" w:rsidR="00000000" w:rsidRPr="00000000">
          <w:rPr>
            <w:b w:val="1"/>
            <w:color w:val="7f6000"/>
            <w:rtl w:val="0"/>
          </w:rPr>
          <w:t xml:space="preserve"> and </w:t>
        </w:r>
        <w:r w:rsidDel="00000000" w:rsidR="00000000" w:rsidRPr="00000000">
          <w:rPr>
            <w:b w:val="1"/>
            <w:color w:val="7f6000"/>
            <w:rtl w:val="0"/>
          </w:rPr>
          <w:t xml:space="preserve">ScriptContext</w:t>
        </w:r>
        <w:r w:rsidDel="00000000" w:rsidR="00000000" w:rsidRPr="00000000">
          <w:rPr>
            <w:b w:val="1"/>
            <w:color w:val="7f6000"/>
            <w:rtl w:val="0"/>
          </w:rPr>
          <w:t xml:space="preserve"> functions, we ensure that transactions are efficiently validated, minimizing unnecessary computation.</w:t>
        </w:r>
      </w:ins>
    </w:p>
    <w:p w:rsidR="00000000" w:rsidDel="00000000" w:rsidP="00000000" w:rsidRDefault="00000000" w:rsidRPr="00000000" w14:paraId="000000A1">
      <w:pPr>
        <w:numPr>
          <w:ilvl w:val="0"/>
          <w:numId w:val="5"/>
        </w:numPr>
        <w:spacing w:after="0" w:afterAutospacing="0" w:before="0" w:beforeAutospacing="0" w:lineRule="auto"/>
        <w:ind w:left="720" w:hanging="360"/>
        <w:rPr>
          <w:ins w:author="Danny Sout" w:id="0" w:date="2024-09-13T23:02:11Z"/>
          <w:b w:val="1"/>
          <w:color w:val="7f6000"/>
        </w:rPr>
      </w:pPr>
      <w:ins w:author="Danny Sout" w:id="0" w:date="2024-09-13T23:02:11Z">
        <w:r w:rsidDel="00000000" w:rsidR="00000000" w:rsidRPr="00000000">
          <w:rPr>
            <w:b w:val="1"/>
            <w:color w:val="7f6000"/>
            <w:rtl w:val="0"/>
          </w:rPr>
          <w:t xml:space="preserve">State Management: The use of </w:t>
        </w:r>
        <w:r w:rsidDel="00000000" w:rsidR="00000000" w:rsidRPr="00000000">
          <w:rPr>
            <w:b w:val="1"/>
            <w:color w:val="7f6000"/>
            <w:rtl w:val="0"/>
          </w:rPr>
          <w:t xml:space="preserve">Map</w:t>
        </w:r>
        <w:r w:rsidDel="00000000" w:rsidR="00000000" w:rsidRPr="00000000">
          <w:rPr>
            <w:b w:val="1"/>
            <w:color w:val="7f6000"/>
            <w:rtl w:val="0"/>
          </w:rPr>
          <w:t xml:space="preserve"> for handling listings and rewards provides a clean and efficient way to manage marketplace state without excessive overhead.</w:t>
        </w:r>
      </w:ins>
    </w:p>
    <w:p w:rsidR="00000000" w:rsidDel="00000000" w:rsidP="00000000" w:rsidRDefault="00000000" w:rsidRPr="00000000" w14:paraId="000000A2">
      <w:pPr>
        <w:numPr>
          <w:ilvl w:val="0"/>
          <w:numId w:val="5"/>
        </w:numPr>
        <w:spacing w:after="240" w:before="0" w:beforeAutospacing="0" w:lineRule="auto"/>
        <w:ind w:left="720" w:hanging="360"/>
        <w:rPr>
          <w:ins w:author="Danny Sout" w:id="0" w:date="2024-09-13T23:02:11Z"/>
          <w:b w:val="1"/>
          <w:color w:val="7f6000"/>
        </w:rPr>
      </w:pPr>
      <w:ins w:author="Danny Sout" w:id="0" w:date="2024-09-13T23:02:11Z">
        <w:r w:rsidDel="00000000" w:rsidR="00000000" w:rsidRPr="00000000">
          <w:rPr>
            <w:b w:val="1"/>
            <w:color w:val="7f6000"/>
            <w:rtl w:val="0"/>
          </w:rPr>
          <w:t xml:space="preserve">Minting Logic: The contract leverages Aiken's minting functions, enabling the seamless creation of tokens or rewards when certain conditions are met.</w:t>
        </w:r>
      </w:ins>
    </w:p>
    <w:p w:rsidR="00000000" w:rsidDel="00000000" w:rsidP="00000000" w:rsidRDefault="00000000" w:rsidRPr="00000000" w14:paraId="000000A3">
      <w:pPr>
        <w:pStyle w:val="Heading3"/>
        <w:keepNext w:val="0"/>
        <w:keepLines w:val="0"/>
        <w:spacing w:before="280" w:lineRule="auto"/>
        <w:rPr>
          <w:ins w:author="Danny Sout" w:id="0" w:date="2024-09-13T23:02:11Z"/>
          <w:b w:val="1"/>
          <w:color w:val="7f6000"/>
        </w:rPr>
      </w:pPr>
      <w:ins w:author="Danny Sout" w:id="0" w:date="2024-09-13T23:02:11Z">
        <w:bookmarkStart w:colFirst="0" w:colLast="0" w:name="_g1effer4ur0w" w:id="13"/>
        <w:bookmarkEnd w:id="13"/>
        <w:r w:rsidDel="00000000" w:rsidR="00000000" w:rsidRPr="00000000">
          <w:rPr>
            <w:b w:val="1"/>
            <w:color w:val="7f6000"/>
            <w:rtl w:val="0"/>
          </w:rPr>
          <w:t xml:space="preserve">6. Compiling and Testing</w:t>
        </w:r>
      </w:ins>
    </w:p>
    <w:p w:rsidR="00000000" w:rsidDel="00000000" w:rsidP="00000000" w:rsidRDefault="00000000" w:rsidRPr="00000000" w14:paraId="000000A4">
      <w:pPr>
        <w:spacing w:after="240" w:before="240" w:lineRule="auto"/>
        <w:rPr>
          <w:ins w:author="Danny Sout" w:id="0" w:date="2024-09-13T23:02:11Z"/>
          <w:b w:val="1"/>
          <w:color w:val="7f6000"/>
        </w:rPr>
      </w:pPr>
      <w:ins w:author="Danny Sout" w:id="0" w:date="2024-09-13T23:02:11Z">
        <w:r w:rsidDel="00000000" w:rsidR="00000000" w:rsidRPr="00000000">
          <w:rPr>
            <w:b w:val="1"/>
            <w:color w:val="7f6000"/>
            <w:rtl w:val="0"/>
          </w:rPr>
          <w:t xml:space="preserve">You can compile this contract using the Aiken CLI:</w:t>
        </w:r>
      </w:ins>
    </w:p>
    <w:p w:rsidR="00000000" w:rsidDel="00000000" w:rsidP="00000000" w:rsidRDefault="00000000" w:rsidRPr="00000000" w14:paraId="000000A5">
      <w:pPr>
        <w:rPr>
          <w:ins w:author="Danny Sout" w:id="0" w:date="2024-09-13T23:02:11Z"/>
          <w:b w:val="1"/>
          <w:color w:val="7f6000"/>
        </w:rPr>
      </w:pPr>
      <w:ins w:author="Danny Sout" w:id="0" w:date="2024-09-13T23:02:11Z">
        <w:r w:rsidDel="00000000" w:rsidR="00000000" w:rsidRPr="00000000">
          <w:rPr>
            <w:b w:val="1"/>
            <w:color w:val="7f6000"/>
            <w:rtl w:val="0"/>
          </w:rPr>
          <w:t xml:space="preserve">aiken build</w:t>
        </w:r>
      </w:ins>
    </w:p>
    <w:p w:rsidR="00000000" w:rsidDel="00000000" w:rsidP="00000000" w:rsidRDefault="00000000" w:rsidRPr="00000000" w14:paraId="000000A6">
      <w:pPr>
        <w:rPr>
          <w:ins w:author="Danny Sout" w:id="0" w:date="2024-09-13T23:02:11Z"/>
          <w:b w:val="1"/>
          <w:color w:val="7f6000"/>
        </w:rPr>
      </w:pPr>
      <w:ins w:author="Danny Sout" w:id="0" w:date="2024-09-13T23:02:11Z">
        <w:r w:rsidDel="00000000" w:rsidR="00000000" w:rsidRPr="00000000">
          <w:rPr>
            <w:rtl w:val="0"/>
          </w:rPr>
        </w:r>
      </w:ins>
    </w:p>
    <w:p w:rsidR="00000000" w:rsidDel="00000000" w:rsidP="00000000" w:rsidRDefault="00000000" w:rsidRPr="00000000" w14:paraId="000000A7">
      <w:pPr>
        <w:pStyle w:val="Heading3"/>
        <w:keepNext w:val="0"/>
        <w:keepLines w:val="0"/>
        <w:spacing w:before="280" w:lineRule="auto"/>
        <w:rPr>
          <w:ins w:author="Danny Sout" w:id="0" w:date="2024-09-13T23:02:11Z"/>
          <w:b w:val="1"/>
          <w:color w:val="7f6000"/>
        </w:rPr>
      </w:pPr>
      <w:ins w:author="Danny Sout" w:id="0" w:date="2024-09-13T23:02:11Z">
        <w:bookmarkStart w:colFirst="0" w:colLast="0" w:name="_uk431lqqmg5w" w:id="14"/>
        <w:bookmarkEnd w:id="14"/>
        <w:r w:rsidDel="00000000" w:rsidR="00000000" w:rsidRPr="00000000">
          <w:rPr>
            <w:b w:val="1"/>
            <w:color w:val="7f6000"/>
            <w:rtl w:val="0"/>
          </w:rPr>
          <w:t xml:space="preserve">Conclusion</w:t>
        </w:r>
      </w:ins>
    </w:p>
    <w:p w:rsidR="00000000" w:rsidDel="00000000" w:rsidP="00000000" w:rsidRDefault="00000000" w:rsidRPr="00000000" w14:paraId="000000A8">
      <w:pPr>
        <w:spacing w:after="240" w:before="240" w:lineRule="auto"/>
        <w:rPr>
          <w:ins w:author="Danny Sout" w:id="0" w:date="2024-09-13T23:02:11Z"/>
          <w:b w:val="1"/>
          <w:color w:val="7f6000"/>
        </w:rPr>
      </w:pPr>
      <w:ins w:author="Danny Sout" w:id="0" w:date="2024-09-13T23:02:11Z">
        <w:r w:rsidDel="00000000" w:rsidR="00000000" w:rsidRPr="00000000">
          <w:rPr>
            <w:b w:val="1"/>
            <w:color w:val="7f6000"/>
            <w:rtl w:val="0"/>
          </w:rPr>
          <w:t xml:space="preserve">This Aiken-lang contract covers an advanced marketplace scenario with functionalities such as asset listing, delisting, buying, and selling, along with reward minting and marketplace exploration. By using Aiken’s new features and efficient validation processes, the contract provides a robust solution for a decentralized marketplace.</w:t>
        </w:r>
      </w:ins>
    </w:p>
    <w:p w:rsidR="00000000" w:rsidDel="00000000" w:rsidP="00000000" w:rsidRDefault="00000000" w:rsidRPr="00000000" w14:paraId="000000A9">
      <w:pPr>
        <w:rPr>
          <w:b w:val="1"/>
          <w:color w:val="3c78d8"/>
          <w:rPrChange w:author="Danny Sout" w:id="1" w:date="2024-09-13T23:02:11Z">
            <w:rPr>
              <w:b w:val="1"/>
              <w:color w:val="7f6000"/>
            </w:rPr>
          </w:rPrChang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